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3925" w14:textId="77777777" w:rsidR="00E933F7" w:rsidRPr="001B7BEE" w:rsidRDefault="00E933F7" w:rsidP="008D5F4B">
      <w:pPr>
        <w:pStyle w:val="NormalWeb"/>
        <w:spacing w:before="0" w:beforeAutospacing="0" w:after="0" w:afterAutospacing="0"/>
        <w:jc w:val="center"/>
        <w:rPr>
          <w:rFonts w:ascii="Arial" w:hAnsi="Arial" w:cs="Arial"/>
          <w:sz w:val="22"/>
          <w:szCs w:val="22"/>
        </w:rPr>
      </w:pPr>
      <w:r w:rsidRPr="001B7BEE">
        <w:rPr>
          <w:rFonts w:ascii="Arial" w:hAnsi="Arial" w:cs="Arial"/>
          <w:b/>
          <w:bCs/>
          <w:color w:val="000000"/>
          <w:sz w:val="22"/>
          <w:szCs w:val="22"/>
        </w:rPr>
        <w:t>Final Project Proposal Worksheet</w:t>
      </w:r>
    </w:p>
    <w:p w14:paraId="77F33EEB" w14:textId="77777777" w:rsidR="00E933F7" w:rsidRPr="001B7BEE" w:rsidRDefault="00E933F7" w:rsidP="008D5F4B">
      <w:pPr>
        <w:rPr>
          <w:rFonts w:ascii="Arial" w:hAnsi="Arial" w:cs="Arial"/>
          <w:sz w:val="22"/>
          <w:szCs w:val="22"/>
        </w:rPr>
      </w:pPr>
    </w:p>
    <w:p w14:paraId="49C1AE96" w14:textId="77777777" w:rsidR="00BE7A22"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Who? (if in a group - state group members)</w:t>
      </w:r>
      <w:r w:rsidR="00BE7A22" w:rsidRPr="001B7BEE">
        <w:rPr>
          <w:rFonts w:ascii="Arial" w:hAnsi="Arial" w:cs="Arial"/>
          <w:color w:val="000000"/>
          <w:sz w:val="22"/>
          <w:szCs w:val="22"/>
        </w:rPr>
        <w:t xml:space="preserve">: </w:t>
      </w:r>
    </w:p>
    <w:p w14:paraId="26539C04" w14:textId="77777777"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14:paraId="70951207" w14:textId="77777777" w:rsidR="00E933F7" w:rsidRPr="001B7BEE" w:rsidRDefault="00E933F7" w:rsidP="00BE7A22">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Stejara Dinulescu</w:t>
      </w:r>
    </w:p>
    <w:p w14:paraId="21E188D0" w14:textId="77777777"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14:paraId="644A4730" w14:textId="77777777" w:rsidR="00BE7A22"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Name of the Project</w:t>
      </w:r>
      <w:r w:rsidR="00BE7A22" w:rsidRPr="001B7BEE">
        <w:rPr>
          <w:rFonts w:ascii="Arial" w:hAnsi="Arial" w:cs="Arial"/>
          <w:color w:val="000000"/>
          <w:sz w:val="22"/>
          <w:szCs w:val="22"/>
        </w:rPr>
        <w:t xml:space="preserve">: </w:t>
      </w:r>
    </w:p>
    <w:p w14:paraId="1099DC0D" w14:textId="77777777"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14:paraId="799B8981" w14:textId="77777777" w:rsidR="00E933F7" w:rsidRPr="001B7BEE" w:rsidRDefault="006C03B7" w:rsidP="00BE7A22">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Dopamine</w:t>
      </w:r>
    </w:p>
    <w:p w14:paraId="5EF70F33" w14:textId="77777777" w:rsidR="00BE7A22" w:rsidRPr="001B7BEE" w:rsidRDefault="00BE7A22" w:rsidP="00BE7A22">
      <w:pPr>
        <w:pStyle w:val="NormalWeb"/>
        <w:spacing w:before="0" w:beforeAutospacing="0" w:after="0" w:afterAutospacing="0"/>
        <w:textAlignment w:val="baseline"/>
        <w:rPr>
          <w:rFonts w:ascii="Arial" w:hAnsi="Arial" w:cs="Arial"/>
          <w:color w:val="000000"/>
          <w:sz w:val="22"/>
          <w:szCs w:val="22"/>
        </w:rPr>
      </w:pPr>
    </w:p>
    <w:p w14:paraId="470F02C0" w14:textId="77777777" w:rsidR="008D5F4B" w:rsidRPr="001B7BEE" w:rsidRDefault="00E933F7" w:rsidP="008D5F4B">
      <w:pPr>
        <w:pStyle w:val="NormalWeb"/>
        <w:numPr>
          <w:ilvl w:val="0"/>
          <w:numId w:val="1"/>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Introduction</w:t>
      </w:r>
      <w:r w:rsidR="008D5F4B" w:rsidRPr="001B7BEE">
        <w:rPr>
          <w:rFonts w:ascii="Arial" w:hAnsi="Arial" w:cs="Arial"/>
          <w:color w:val="000000"/>
          <w:sz w:val="22"/>
          <w:szCs w:val="22"/>
        </w:rPr>
        <w:t xml:space="preserve">: </w:t>
      </w:r>
      <w:bookmarkStart w:id="0" w:name="_GoBack"/>
      <w:bookmarkEnd w:id="0"/>
    </w:p>
    <w:p w14:paraId="25E956D2" w14:textId="77777777" w:rsidR="00E933F7"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What does the project do - what is it? Also note whether it should be performed, exhibited / installed, or both.</w:t>
      </w:r>
    </w:p>
    <w:p w14:paraId="03B46C51" w14:textId="77777777" w:rsidR="006C03B7" w:rsidRPr="001B7BEE" w:rsidRDefault="006C03B7" w:rsidP="008D5F4B">
      <w:pPr>
        <w:pStyle w:val="NormalWeb"/>
        <w:spacing w:before="0" w:beforeAutospacing="0" w:after="0" w:afterAutospacing="0"/>
        <w:textAlignment w:val="baseline"/>
        <w:rPr>
          <w:rFonts w:ascii="Arial" w:hAnsi="Arial" w:cs="Arial"/>
          <w:color w:val="000000"/>
          <w:sz w:val="22"/>
          <w:szCs w:val="22"/>
        </w:rPr>
      </w:pPr>
    </w:p>
    <w:p w14:paraId="3BAC117A" w14:textId="77777777" w:rsidR="006C03B7" w:rsidRPr="001B7BEE" w:rsidRDefault="006C03B7" w:rsidP="008D5F4B">
      <w:pPr>
        <w:pStyle w:val="NormalWeb"/>
        <w:spacing w:before="0" w:beforeAutospacing="0" w:after="0" w:afterAutospacing="0"/>
        <w:ind w:left="360"/>
        <w:textAlignment w:val="baseline"/>
        <w:rPr>
          <w:rFonts w:ascii="Arial" w:hAnsi="Arial" w:cs="Arial"/>
          <w:color w:val="000000"/>
          <w:sz w:val="22"/>
          <w:szCs w:val="22"/>
        </w:rPr>
      </w:pPr>
      <w:r w:rsidRPr="00A6642F">
        <w:rPr>
          <w:rFonts w:ascii="Arial" w:hAnsi="Arial" w:cs="Arial"/>
          <w:strike/>
          <w:color w:val="000000"/>
          <w:sz w:val="22"/>
          <w:szCs w:val="22"/>
          <w:rPrChange w:id="1" w:author="Courtney Brown" w:date="2019-04-25T15:15:00Z">
            <w:rPr>
              <w:rFonts w:ascii="Arial" w:hAnsi="Arial" w:cs="Arial"/>
              <w:color w:val="000000"/>
              <w:sz w:val="22"/>
              <w:szCs w:val="22"/>
            </w:rPr>
          </w:rPrChange>
        </w:rPr>
        <w:t xml:space="preserve">This </w:t>
      </w:r>
      <w:proofErr w:type="gramStart"/>
      <w:r w:rsidRPr="00A6642F">
        <w:rPr>
          <w:rFonts w:ascii="Arial" w:hAnsi="Arial" w:cs="Arial"/>
          <w:strike/>
          <w:color w:val="000000"/>
          <w:sz w:val="22"/>
          <w:szCs w:val="22"/>
          <w:rPrChange w:id="2" w:author="Courtney Brown" w:date="2019-04-25T15:15:00Z">
            <w:rPr>
              <w:rFonts w:ascii="Arial" w:hAnsi="Arial" w:cs="Arial"/>
              <w:color w:val="000000"/>
              <w:sz w:val="22"/>
              <w:szCs w:val="22"/>
            </w:rPr>
          </w:rPrChange>
        </w:rPr>
        <w:t>project</w:t>
      </w:r>
      <w:r w:rsidRPr="001B7BEE">
        <w:rPr>
          <w:rFonts w:ascii="Arial" w:hAnsi="Arial" w:cs="Arial"/>
          <w:color w:val="000000"/>
          <w:sz w:val="22"/>
          <w:szCs w:val="22"/>
        </w:rPr>
        <w:t xml:space="preserve"> </w:t>
      </w:r>
      <w:ins w:id="3" w:author="Courtney Brown" w:date="2019-04-25T15:15:00Z">
        <w:r w:rsidR="00A6642F">
          <w:rPr>
            <w:rFonts w:ascii="Arial" w:hAnsi="Arial" w:cs="Arial"/>
            <w:color w:val="000000"/>
            <w:sz w:val="22"/>
            <w:szCs w:val="22"/>
          </w:rPr>
          <w:t xml:space="preserve"> </w:t>
        </w:r>
        <w:r w:rsidR="00A6642F">
          <w:rPr>
            <w:rFonts w:ascii="Arial" w:hAnsi="Arial" w:cs="Arial"/>
            <w:i/>
            <w:color w:val="000000"/>
            <w:sz w:val="22"/>
            <w:szCs w:val="22"/>
          </w:rPr>
          <w:t>Dopamine</w:t>
        </w:r>
        <w:proofErr w:type="gramEnd"/>
        <w:r w:rsidR="00A6642F">
          <w:rPr>
            <w:rFonts w:ascii="Arial" w:hAnsi="Arial" w:cs="Arial"/>
            <w:i/>
            <w:color w:val="000000"/>
            <w:sz w:val="22"/>
            <w:szCs w:val="22"/>
          </w:rPr>
          <w:t xml:space="preserve"> </w:t>
        </w:r>
      </w:ins>
      <w:del w:id="4" w:author="Courtney Brown" w:date="2019-04-25T15:16:00Z">
        <w:r w:rsidRPr="001B7BEE" w:rsidDel="00A6642F">
          <w:rPr>
            <w:rFonts w:ascii="Arial" w:hAnsi="Arial" w:cs="Arial"/>
            <w:color w:val="000000"/>
            <w:sz w:val="22"/>
            <w:szCs w:val="22"/>
          </w:rPr>
          <w:delText>will be</w:delText>
        </w:r>
      </w:del>
      <w:ins w:id="5" w:author="Courtney Brown" w:date="2019-04-25T15:16:00Z">
        <w:r w:rsidR="00A6642F">
          <w:rPr>
            <w:rFonts w:ascii="Arial" w:hAnsi="Arial" w:cs="Arial"/>
            <w:color w:val="000000"/>
            <w:sz w:val="22"/>
            <w:szCs w:val="22"/>
          </w:rPr>
          <w:t>is</w:t>
        </w:r>
      </w:ins>
      <w:r w:rsidRPr="001B7BEE">
        <w:rPr>
          <w:rFonts w:ascii="Arial" w:hAnsi="Arial" w:cs="Arial"/>
          <w:color w:val="000000"/>
          <w:sz w:val="22"/>
          <w:szCs w:val="22"/>
        </w:rPr>
        <w:t xml:space="preserve"> a composition </w:t>
      </w:r>
      <w:ins w:id="6" w:author="Courtney Brown" w:date="2019-04-25T15:16:00Z">
        <w:r w:rsidR="00A6642F">
          <w:rPr>
            <w:rFonts w:ascii="Arial" w:hAnsi="Arial" w:cs="Arial"/>
            <w:color w:val="000000"/>
            <w:sz w:val="22"/>
            <w:szCs w:val="22"/>
          </w:rPr>
          <w:t xml:space="preserve">that will be </w:t>
        </w:r>
      </w:ins>
      <w:r w:rsidRPr="001B7BEE">
        <w:rPr>
          <w:rFonts w:ascii="Arial" w:hAnsi="Arial" w:cs="Arial"/>
          <w:color w:val="000000"/>
          <w:sz w:val="22"/>
          <w:szCs w:val="22"/>
        </w:rPr>
        <w:t xml:space="preserve">created by pixel analysis of an image that I painted, which is loosely tied to my interpretation of the workings of chemicals in the brain. </w:t>
      </w:r>
      <w:commentRangeStart w:id="7"/>
      <w:r w:rsidRPr="001B7BEE">
        <w:rPr>
          <w:rFonts w:ascii="Arial" w:hAnsi="Arial" w:cs="Arial"/>
          <w:color w:val="000000"/>
          <w:sz w:val="22"/>
          <w:szCs w:val="22"/>
        </w:rPr>
        <w:t>This</w:t>
      </w:r>
      <w:ins w:id="8" w:author="Courtney Brown" w:date="2019-04-25T15:16:00Z">
        <w:r w:rsidR="00A6642F">
          <w:rPr>
            <w:rFonts w:ascii="Arial" w:hAnsi="Arial" w:cs="Arial"/>
            <w:color w:val="000000"/>
            <w:sz w:val="22"/>
            <w:szCs w:val="22"/>
          </w:rPr>
          <w:t xml:space="preserve"> </w:t>
        </w:r>
        <w:commentRangeEnd w:id="7"/>
        <w:r w:rsidR="00A6642F">
          <w:rPr>
            <w:rStyle w:val="CommentReference"/>
          </w:rPr>
          <w:commentReference w:id="7"/>
        </w:r>
        <w:r w:rsidR="00A6642F">
          <w:rPr>
            <w:rFonts w:ascii="Arial" w:hAnsi="Arial" w:cs="Arial"/>
            <w:color w:val="000000"/>
            <w:sz w:val="22"/>
            <w:szCs w:val="22"/>
          </w:rPr>
          <w:t>sound work</w:t>
        </w:r>
      </w:ins>
      <w:r w:rsidRPr="001B7BEE">
        <w:rPr>
          <w:rFonts w:ascii="Arial" w:hAnsi="Arial" w:cs="Arial"/>
          <w:color w:val="000000"/>
          <w:sz w:val="22"/>
          <w:szCs w:val="22"/>
        </w:rPr>
        <w:t xml:space="preserve"> will be a portion of a larger project, which will be shown at my culminating showcase on May 12</w:t>
      </w:r>
      <w:r w:rsidR="00625AFC" w:rsidRPr="001B7BEE">
        <w:rPr>
          <w:rFonts w:ascii="Arial" w:hAnsi="Arial" w:cs="Arial"/>
          <w:color w:val="000000"/>
          <w:sz w:val="22"/>
          <w:szCs w:val="22"/>
        </w:rPr>
        <w:t>-16</w:t>
      </w:r>
      <w:ins w:id="9" w:author="Courtney Brown" w:date="2019-04-25T15:17:00Z">
        <w:r w:rsidR="00A6642F">
          <w:rPr>
            <w:rFonts w:ascii="Arial" w:hAnsi="Arial" w:cs="Arial"/>
            <w:color w:val="000000"/>
            <w:sz w:val="22"/>
            <w:szCs w:val="22"/>
          </w:rPr>
          <w:t xml:space="preserve"> at where? </w:t>
        </w:r>
        <w:proofErr w:type="gramStart"/>
        <w:r w:rsidR="00A6642F">
          <w:rPr>
            <w:rFonts w:ascii="Arial" w:hAnsi="Arial" w:cs="Arial"/>
            <w:color w:val="000000"/>
            <w:sz w:val="22"/>
            <w:szCs w:val="22"/>
          </w:rPr>
          <w:t>Doolin?</w:t>
        </w:r>
      </w:ins>
      <w:r w:rsidRPr="001B7BEE">
        <w:rPr>
          <w:rFonts w:ascii="Arial" w:hAnsi="Arial" w:cs="Arial"/>
          <w:color w:val="000000"/>
          <w:sz w:val="22"/>
          <w:szCs w:val="22"/>
        </w:rPr>
        <w:t>.</w:t>
      </w:r>
      <w:proofErr w:type="gramEnd"/>
      <w:r w:rsidRPr="001B7BEE">
        <w:rPr>
          <w:rFonts w:ascii="Arial" w:hAnsi="Arial" w:cs="Arial"/>
          <w:color w:val="000000"/>
          <w:sz w:val="22"/>
          <w:szCs w:val="22"/>
        </w:rPr>
        <w:t xml:space="preserve"> The final work will involve multiple sensory experiences of this </w:t>
      </w:r>
      <w:commentRangeStart w:id="10"/>
      <w:r w:rsidRPr="001B7BEE">
        <w:rPr>
          <w:rFonts w:ascii="Arial" w:hAnsi="Arial" w:cs="Arial"/>
          <w:color w:val="000000"/>
          <w:sz w:val="22"/>
          <w:szCs w:val="22"/>
        </w:rPr>
        <w:t>phenomenon</w:t>
      </w:r>
      <w:commentRangeEnd w:id="10"/>
      <w:r w:rsidR="00A6642F">
        <w:rPr>
          <w:rStyle w:val="CommentReference"/>
        </w:rPr>
        <w:commentReference w:id="10"/>
      </w:r>
      <w:r w:rsidRPr="001B7BEE">
        <w:rPr>
          <w:rFonts w:ascii="Arial" w:hAnsi="Arial" w:cs="Arial"/>
          <w:color w:val="000000"/>
          <w:sz w:val="22"/>
          <w:szCs w:val="22"/>
        </w:rPr>
        <w:t>, including visual (the painting itself), touch (I have carved the image into a block of wood using a CNC machine and people will walk on top of it without shoes on, feeling the bumps and grooves to provide a touch experience), and sound (the composition described above).</w:t>
      </w:r>
    </w:p>
    <w:p w14:paraId="53275C0C" w14:textId="77777777" w:rsidR="006C03B7" w:rsidRPr="001B7BEE" w:rsidRDefault="006C03B7" w:rsidP="008D5F4B">
      <w:pPr>
        <w:pStyle w:val="NormalWeb"/>
        <w:spacing w:before="0" w:beforeAutospacing="0" w:after="0" w:afterAutospacing="0"/>
        <w:textAlignment w:val="baseline"/>
        <w:rPr>
          <w:rFonts w:ascii="Arial" w:hAnsi="Arial" w:cs="Arial"/>
          <w:color w:val="000000"/>
          <w:sz w:val="22"/>
          <w:szCs w:val="22"/>
        </w:rPr>
      </w:pPr>
    </w:p>
    <w:p w14:paraId="28031353" w14:textId="77777777" w:rsidR="008D5F4B"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Why is it important? What am I contributing to society by making this work?</w:t>
      </w:r>
    </w:p>
    <w:p w14:paraId="19091E43" w14:textId="77777777" w:rsidR="008D5F4B" w:rsidRPr="001B7BEE" w:rsidRDefault="008D5F4B" w:rsidP="008D5F4B">
      <w:pPr>
        <w:pStyle w:val="NormalWeb"/>
        <w:spacing w:before="0" w:beforeAutospacing="0" w:after="0" w:afterAutospacing="0"/>
        <w:ind w:left="360"/>
        <w:textAlignment w:val="baseline"/>
        <w:rPr>
          <w:rFonts w:ascii="Arial" w:hAnsi="Arial" w:cs="Arial"/>
          <w:color w:val="000000"/>
          <w:sz w:val="22"/>
          <w:szCs w:val="22"/>
        </w:rPr>
      </w:pPr>
    </w:p>
    <w:p w14:paraId="0DDAB248" w14:textId="77777777" w:rsidR="006C03B7" w:rsidRDefault="006C03B7"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This work is important because it ties together multiple sensory modalities in one culminating experience. I will provide the audience with my creative interpretation of the way that </w:t>
      </w:r>
      <w:r w:rsidR="00625AFC" w:rsidRPr="001B7BEE">
        <w:rPr>
          <w:rFonts w:ascii="Arial" w:hAnsi="Arial" w:cs="Arial"/>
          <w:color w:val="000000"/>
          <w:sz w:val="22"/>
          <w:szCs w:val="22"/>
        </w:rPr>
        <w:t xml:space="preserve">neurochemicals combine in the brain to produce an experience of emotion—while neuroscience research hasn’t been able to provide a concrete understanding of how our experience/phenomenal feeling of emotion </w:t>
      </w:r>
      <w:commentRangeStart w:id="11"/>
      <w:r w:rsidR="00625AFC" w:rsidRPr="001B7BEE">
        <w:rPr>
          <w:rFonts w:ascii="Arial" w:hAnsi="Arial" w:cs="Arial"/>
          <w:color w:val="000000"/>
          <w:sz w:val="22"/>
          <w:szCs w:val="22"/>
        </w:rPr>
        <w:t>works</w:t>
      </w:r>
      <w:commentRangeEnd w:id="11"/>
      <w:r w:rsidR="00A6642F">
        <w:rPr>
          <w:rStyle w:val="CommentReference"/>
        </w:rPr>
        <w:commentReference w:id="11"/>
      </w:r>
      <w:r w:rsidR="00625AFC" w:rsidRPr="001B7BEE">
        <w:rPr>
          <w:rFonts w:ascii="Arial" w:hAnsi="Arial" w:cs="Arial"/>
          <w:color w:val="000000"/>
          <w:sz w:val="22"/>
          <w:szCs w:val="22"/>
        </w:rPr>
        <w:t xml:space="preserve">, we do know that this experience happens due to neurochemicals and activation of certain areas of the brain. Emotion is elicited when our brain processes incoming stimuli from our environment through all of our </w:t>
      </w:r>
      <w:commentRangeStart w:id="12"/>
      <w:r w:rsidR="00625AFC" w:rsidRPr="001B7BEE">
        <w:rPr>
          <w:rFonts w:ascii="Arial" w:hAnsi="Arial" w:cs="Arial"/>
          <w:color w:val="000000"/>
          <w:sz w:val="22"/>
          <w:szCs w:val="22"/>
        </w:rPr>
        <w:t>senses</w:t>
      </w:r>
      <w:commentRangeEnd w:id="12"/>
      <w:r w:rsidR="00A6642F">
        <w:rPr>
          <w:rStyle w:val="CommentReference"/>
        </w:rPr>
        <w:commentReference w:id="12"/>
      </w:r>
      <w:r w:rsidR="00625AFC" w:rsidRPr="001B7BEE">
        <w:rPr>
          <w:rFonts w:ascii="Arial" w:hAnsi="Arial" w:cs="Arial"/>
          <w:color w:val="000000"/>
          <w:sz w:val="22"/>
          <w:szCs w:val="22"/>
        </w:rPr>
        <w:t>. Thus, my goal is to provide the audience with a multimodal sensory experience in order to instigate thought and analysis of how we process and experience emotion.</w:t>
      </w:r>
    </w:p>
    <w:p w14:paraId="19F621A4" w14:textId="77777777" w:rsidR="00343CE9" w:rsidRPr="001B7BEE" w:rsidRDefault="00343CE9" w:rsidP="008D5F4B">
      <w:pPr>
        <w:pStyle w:val="NormalWeb"/>
        <w:spacing w:before="0" w:beforeAutospacing="0" w:after="0" w:afterAutospacing="0"/>
        <w:ind w:left="360"/>
        <w:textAlignment w:val="baseline"/>
        <w:rPr>
          <w:rFonts w:ascii="Arial" w:hAnsi="Arial" w:cs="Arial"/>
          <w:color w:val="000000"/>
          <w:sz w:val="22"/>
          <w:szCs w:val="22"/>
        </w:rPr>
      </w:pPr>
    </w:p>
    <w:p w14:paraId="12754DDF" w14:textId="77777777" w:rsidR="00E933F7"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What are the tangible deliverables/outcomes? </w:t>
      </w:r>
    </w:p>
    <w:p w14:paraId="39392DD1" w14:textId="77777777" w:rsidR="00625AFC" w:rsidRPr="001B7BEE" w:rsidRDefault="00625AFC" w:rsidP="008D5F4B">
      <w:pPr>
        <w:pStyle w:val="NormalWeb"/>
        <w:spacing w:before="0" w:beforeAutospacing="0" w:after="0" w:afterAutospacing="0"/>
        <w:textAlignment w:val="baseline"/>
        <w:rPr>
          <w:rFonts w:ascii="Arial" w:hAnsi="Arial" w:cs="Arial"/>
          <w:color w:val="000000"/>
          <w:sz w:val="22"/>
          <w:szCs w:val="22"/>
        </w:rPr>
      </w:pPr>
    </w:p>
    <w:p w14:paraId="619F818B" w14:textId="77777777" w:rsidR="008D5F4B" w:rsidRPr="001B7BEE" w:rsidRDefault="00625AFC"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In the scope of this class, there will be a composition created based on</w:t>
      </w:r>
      <w:ins w:id="13" w:author="Courtney Brown" w:date="2019-04-25T15:22:00Z">
        <w:r w:rsidR="00996AE6">
          <w:rPr>
            <w:rFonts w:ascii="Arial" w:hAnsi="Arial" w:cs="Arial"/>
            <w:color w:val="000000"/>
            <w:sz w:val="22"/>
            <w:szCs w:val="22"/>
          </w:rPr>
          <w:t xml:space="preserve"> image </w:t>
        </w:r>
      </w:ins>
      <w:del w:id="14" w:author="Courtney Brown" w:date="2019-04-25T15:22:00Z">
        <w:r w:rsidRPr="001B7BEE" w:rsidDel="00996AE6">
          <w:rPr>
            <w:rFonts w:ascii="Arial" w:hAnsi="Arial" w:cs="Arial"/>
            <w:color w:val="000000"/>
            <w:sz w:val="22"/>
            <w:szCs w:val="22"/>
          </w:rPr>
          <w:delText xml:space="preserve"> </w:delText>
        </w:r>
      </w:del>
      <w:r w:rsidRPr="001B7BEE">
        <w:rPr>
          <w:rFonts w:ascii="Arial" w:hAnsi="Arial" w:cs="Arial"/>
          <w:color w:val="000000"/>
          <w:sz w:val="22"/>
          <w:szCs w:val="22"/>
        </w:rPr>
        <w:t>analysis</w:t>
      </w:r>
      <w:r w:rsidR="00A13E52" w:rsidRPr="001B7BEE">
        <w:rPr>
          <w:rFonts w:ascii="Arial" w:hAnsi="Arial" w:cs="Arial"/>
          <w:color w:val="000000"/>
          <w:sz w:val="22"/>
          <w:szCs w:val="22"/>
        </w:rPr>
        <w:t xml:space="preserve"> through Max 8.</w:t>
      </w:r>
    </w:p>
    <w:p w14:paraId="3F398A70" w14:textId="77777777" w:rsidR="008D5F4B" w:rsidRPr="001B7BEE" w:rsidRDefault="008D5F4B" w:rsidP="008D5F4B">
      <w:pPr>
        <w:pStyle w:val="NormalWeb"/>
        <w:spacing w:before="0" w:beforeAutospacing="0" w:after="0" w:afterAutospacing="0"/>
        <w:textAlignment w:val="baseline"/>
        <w:rPr>
          <w:rFonts w:ascii="Arial" w:hAnsi="Arial" w:cs="Arial"/>
          <w:color w:val="000000"/>
          <w:sz w:val="22"/>
          <w:szCs w:val="22"/>
        </w:rPr>
      </w:pPr>
    </w:p>
    <w:p w14:paraId="1D80B578" w14:textId="77777777" w:rsidR="00A13E52" w:rsidRPr="001B7BEE" w:rsidRDefault="00E933F7" w:rsidP="008D5F4B">
      <w:pPr>
        <w:pStyle w:val="NormalWeb"/>
        <w:numPr>
          <w:ilvl w:val="3"/>
          <w:numId w:val="1"/>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How will I be expanding my knowledge of Max 8 or other sound coding? (The project must </w:t>
      </w:r>
      <w:r w:rsidRPr="001B7BEE">
        <w:rPr>
          <w:rFonts w:ascii="Arial" w:hAnsi="Arial" w:cs="Arial"/>
          <w:i/>
          <w:iCs/>
          <w:color w:val="000000"/>
          <w:sz w:val="22"/>
          <w:szCs w:val="22"/>
        </w:rPr>
        <w:t>significantly</w:t>
      </w:r>
      <w:r w:rsidRPr="001B7BEE">
        <w:rPr>
          <w:rFonts w:ascii="Arial" w:hAnsi="Arial" w:cs="Arial"/>
          <w:color w:val="000000"/>
          <w:sz w:val="22"/>
          <w:szCs w:val="22"/>
        </w:rPr>
        <w:t xml:space="preserve"> involve coding to create/drive sound --any language (</w:t>
      </w:r>
      <w:proofErr w:type="spellStart"/>
      <w:r w:rsidRPr="001B7BEE">
        <w:rPr>
          <w:rFonts w:ascii="Arial" w:hAnsi="Arial" w:cs="Arial"/>
          <w:color w:val="000000"/>
          <w:sz w:val="22"/>
          <w:szCs w:val="22"/>
        </w:rPr>
        <w:t>eg.</w:t>
      </w:r>
      <w:proofErr w:type="spellEnd"/>
      <w:r w:rsidRPr="001B7BEE">
        <w:rPr>
          <w:rFonts w:ascii="Arial" w:hAnsi="Arial" w:cs="Arial"/>
          <w:color w:val="000000"/>
          <w:sz w:val="22"/>
          <w:szCs w:val="22"/>
        </w:rPr>
        <w:t xml:space="preserve"> C++, Java, Supercollider, Chuck) is allowed, although generally most students will use Max 8.</w:t>
      </w:r>
    </w:p>
    <w:p w14:paraId="6DBE7AB5" w14:textId="77777777" w:rsidR="00A13E52" w:rsidRPr="001B7BEE" w:rsidRDefault="00A13E52" w:rsidP="008D5F4B">
      <w:pPr>
        <w:pStyle w:val="NormalWeb"/>
        <w:spacing w:before="0" w:beforeAutospacing="0" w:after="0" w:afterAutospacing="0"/>
        <w:textAlignment w:val="baseline"/>
        <w:rPr>
          <w:rFonts w:ascii="Arial" w:hAnsi="Arial" w:cs="Arial"/>
          <w:color w:val="000000"/>
          <w:sz w:val="22"/>
          <w:szCs w:val="22"/>
        </w:rPr>
      </w:pPr>
    </w:p>
    <w:p w14:paraId="3F7661D9" w14:textId="77777777" w:rsidR="00E933F7" w:rsidRPr="001B7BEE" w:rsidRDefault="00A13E52"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I will be using image analysis through jitter in Max 8, which is something we haven’t examined in the scope of this class. Further, I will use my knowledge of sound such as additive and subtractive synthesis to </w:t>
      </w:r>
      <w:r w:rsidR="00156612">
        <w:rPr>
          <w:rFonts w:ascii="Arial" w:hAnsi="Arial" w:cs="Arial"/>
          <w:color w:val="000000"/>
          <w:sz w:val="22"/>
          <w:szCs w:val="22"/>
        </w:rPr>
        <w:t>build up the compositional elements of</w:t>
      </w:r>
      <w:r w:rsidRPr="001B7BEE">
        <w:rPr>
          <w:rFonts w:ascii="Arial" w:hAnsi="Arial" w:cs="Arial"/>
          <w:color w:val="000000"/>
          <w:sz w:val="22"/>
          <w:szCs w:val="22"/>
        </w:rPr>
        <w:t xml:space="preserve"> this work.</w:t>
      </w:r>
      <w:r w:rsidR="00E933F7" w:rsidRPr="001B7BEE">
        <w:rPr>
          <w:rFonts w:ascii="Arial" w:hAnsi="Arial" w:cs="Arial"/>
          <w:color w:val="000000"/>
          <w:sz w:val="22"/>
          <w:szCs w:val="22"/>
        </w:rPr>
        <w:br/>
      </w:r>
    </w:p>
    <w:p w14:paraId="3B94917B" w14:textId="77777777" w:rsidR="005B721F" w:rsidRPr="001B7BEE" w:rsidRDefault="00E933F7" w:rsidP="008D5F4B">
      <w:pPr>
        <w:pStyle w:val="NormalWeb"/>
        <w:numPr>
          <w:ilvl w:val="0"/>
          <w:numId w:val="2"/>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Context and Related Work</w:t>
      </w:r>
      <w:r w:rsidR="008D5F4B" w:rsidRPr="001B7BEE">
        <w:rPr>
          <w:rFonts w:ascii="Arial" w:hAnsi="Arial" w:cs="Arial"/>
          <w:color w:val="000000"/>
          <w:sz w:val="22"/>
          <w:szCs w:val="22"/>
        </w:rPr>
        <w:t>—w</w:t>
      </w:r>
      <w:r w:rsidRPr="001B7BEE">
        <w:rPr>
          <w:rFonts w:ascii="Arial" w:hAnsi="Arial" w:cs="Arial"/>
          <w:color w:val="000000"/>
          <w:sz w:val="22"/>
          <w:szCs w:val="22"/>
        </w:rPr>
        <w:t xml:space="preserve">hat previous work has been done in this area? How is what I am going to do different or unique? How am I expanding </w:t>
      </w:r>
      <w:r w:rsidRPr="001B7BEE">
        <w:rPr>
          <w:rFonts w:ascii="Arial" w:hAnsi="Arial" w:cs="Arial"/>
          <w:b/>
          <w:bCs/>
          <w:color w:val="000000"/>
          <w:sz w:val="22"/>
          <w:szCs w:val="22"/>
        </w:rPr>
        <w:t>my</w:t>
      </w:r>
      <w:r w:rsidRPr="001B7BEE">
        <w:rPr>
          <w:rFonts w:ascii="Arial" w:hAnsi="Arial" w:cs="Arial"/>
          <w:color w:val="000000"/>
          <w:sz w:val="22"/>
          <w:szCs w:val="22"/>
        </w:rPr>
        <w:t xml:space="preserve"> knowledge in sound art, computer music </w:t>
      </w:r>
      <w:r w:rsidRPr="001B7BEE">
        <w:rPr>
          <w:rFonts w:ascii="Arial" w:hAnsi="Arial" w:cs="Arial"/>
          <w:b/>
          <w:bCs/>
          <w:color w:val="000000"/>
          <w:sz w:val="22"/>
          <w:szCs w:val="22"/>
        </w:rPr>
        <w:t xml:space="preserve">OR </w:t>
      </w:r>
      <w:r w:rsidRPr="001B7BEE">
        <w:rPr>
          <w:rFonts w:ascii="Arial" w:hAnsi="Arial" w:cs="Arial"/>
          <w:color w:val="000000"/>
          <w:sz w:val="22"/>
          <w:szCs w:val="22"/>
        </w:rPr>
        <w:t xml:space="preserve">its creative/artistic applications? </w:t>
      </w:r>
    </w:p>
    <w:p w14:paraId="4D9DF8BE" w14:textId="77777777" w:rsidR="005B721F" w:rsidRPr="001B7BEE" w:rsidRDefault="005B721F" w:rsidP="005B721F">
      <w:pPr>
        <w:pStyle w:val="NormalWeb"/>
        <w:spacing w:before="0" w:beforeAutospacing="0" w:after="0" w:afterAutospacing="0"/>
        <w:textAlignment w:val="baseline"/>
        <w:rPr>
          <w:rFonts w:ascii="Arial" w:hAnsi="Arial" w:cs="Arial"/>
          <w:color w:val="000000"/>
          <w:sz w:val="22"/>
          <w:szCs w:val="22"/>
        </w:rPr>
      </w:pPr>
    </w:p>
    <w:p w14:paraId="405C81CA" w14:textId="77777777" w:rsidR="00496DC4" w:rsidRPr="001B7BEE" w:rsidRDefault="00496DC4" w:rsidP="005B721F">
      <w:pPr>
        <w:pStyle w:val="NormalWeb"/>
        <w:spacing w:before="0" w:beforeAutospacing="0" w:after="0" w:afterAutospacing="0"/>
        <w:textAlignment w:val="baseline"/>
        <w:rPr>
          <w:rFonts w:ascii="Arial" w:hAnsi="Arial" w:cs="Arial"/>
          <w:i/>
          <w:color w:val="000000"/>
          <w:sz w:val="22"/>
          <w:szCs w:val="22"/>
        </w:rPr>
      </w:pPr>
      <w:r w:rsidRPr="001B7BEE">
        <w:rPr>
          <w:rFonts w:ascii="Arial" w:hAnsi="Arial" w:cs="Arial"/>
          <w:color w:val="000000"/>
          <w:sz w:val="22"/>
          <w:szCs w:val="22"/>
        </w:rPr>
        <w:t xml:space="preserve">Vi, C. T., </w:t>
      </w:r>
      <w:proofErr w:type="spellStart"/>
      <w:r w:rsidRPr="001B7BEE">
        <w:rPr>
          <w:rFonts w:ascii="Arial" w:hAnsi="Arial" w:cs="Arial"/>
          <w:color w:val="000000"/>
          <w:sz w:val="22"/>
          <w:szCs w:val="22"/>
        </w:rPr>
        <w:t>Ablart</w:t>
      </w:r>
      <w:proofErr w:type="spellEnd"/>
      <w:r w:rsidRPr="001B7BEE">
        <w:rPr>
          <w:rFonts w:ascii="Arial" w:hAnsi="Arial" w:cs="Arial"/>
          <w:color w:val="000000"/>
          <w:sz w:val="22"/>
          <w:szCs w:val="22"/>
        </w:rPr>
        <w:t xml:space="preserve">, D., </w:t>
      </w:r>
      <w:proofErr w:type="spellStart"/>
      <w:r w:rsidRPr="001B7BEE">
        <w:rPr>
          <w:rFonts w:ascii="Arial" w:hAnsi="Arial" w:cs="Arial"/>
          <w:color w:val="000000"/>
          <w:sz w:val="22"/>
          <w:szCs w:val="22"/>
        </w:rPr>
        <w:t>Gatti</w:t>
      </w:r>
      <w:proofErr w:type="spellEnd"/>
      <w:r w:rsidRPr="001B7BEE">
        <w:rPr>
          <w:rFonts w:ascii="Arial" w:hAnsi="Arial" w:cs="Arial"/>
          <w:color w:val="000000"/>
          <w:sz w:val="22"/>
          <w:szCs w:val="22"/>
        </w:rPr>
        <w:t xml:space="preserve">, E., Velasco, C., Obrist, M. (2017). </w:t>
      </w:r>
      <w:r w:rsidR="005B721F" w:rsidRPr="001B7BEE">
        <w:rPr>
          <w:rFonts w:ascii="Arial" w:hAnsi="Arial" w:cs="Arial"/>
          <w:color w:val="000000"/>
          <w:sz w:val="22"/>
          <w:szCs w:val="22"/>
        </w:rPr>
        <w:t>Not just seeing, but also feeling art: Mid-air haptic experiences integrated in a multisensory art exhibition</w:t>
      </w:r>
      <w:r w:rsidRPr="001B7BEE">
        <w:rPr>
          <w:rFonts w:ascii="Arial" w:hAnsi="Arial" w:cs="Arial"/>
          <w:color w:val="000000"/>
          <w:sz w:val="22"/>
          <w:szCs w:val="22"/>
        </w:rPr>
        <w:t xml:space="preserve">. </w:t>
      </w:r>
      <w:r w:rsidRPr="001B7BEE">
        <w:rPr>
          <w:rFonts w:ascii="Arial" w:hAnsi="Arial" w:cs="Arial"/>
          <w:i/>
          <w:color w:val="000000"/>
          <w:sz w:val="22"/>
          <w:szCs w:val="22"/>
        </w:rPr>
        <w:t>International Journal of Human-Computer Studies, 108, 1-14.</w:t>
      </w:r>
    </w:p>
    <w:p w14:paraId="37EC0A62" w14:textId="77777777"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14:paraId="75572FEF" w14:textId="77777777" w:rsidR="00DF04E4" w:rsidRPr="001B7BEE" w:rsidRDefault="00496DC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This exhibit was a multisensory experience at the Tate Sensorium over 6 weeks. The authors also administered surveys to </w:t>
      </w:r>
      <w:r w:rsidR="00DF04E4" w:rsidRPr="001B7BEE">
        <w:rPr>
          <w:rFonts w:ascii="Arial" w:hAnsi="Arial" w:cs="Arial"/>
          <w:color w:val="000000"/>
          <w:sz w:val="22"/>
          <w:szCs w:val="22"/>
        </w:rPr>
        <w:t>2500 viewers</w:t>
      </w:r>
      <w:r w:rsidRPr="001B7BEE">
        <w:rPr>
          <w:rFonts w:ascii="Arial" w:hAnsi="Arial" w:cs="Arial"/>
          <w:color w:val="000000"/>
          <w:sz w:val="22"/>
          <w:szCs w:val="22"/>
        </w:rPr>
        <w:t xml:space="preserve"> about </w:t>
      </w:r>
      <w:r w:rsidR="00DF04E4" w:rsidRPr="001B7BEE">
        <w:rPr>
          <w:rFonts w:ascii="Arial" w:hAnsi="Arial" w:cs="Arial"/>
          <w:color w:val="000000"/>
          <w:sz w:val="22"/>
          <w:szCs w:val="22"/>
        </w:rPr>
        <w:t>their experiences with and emotional reactions about the work, as well as collected 50 interviews. Overall, the haptic experience was very positive, and participants were excited about the multimodalities that the artwork encompassed.</w:t>
      </w:r>
    </w:p>
    <w:p w14:paraId="2CD6D7F7" w14:textId="77777777"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14:paraId="4927E730" w14:textId="77777777"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Wu, X. &amp; Li, Z. (N.D.). A study of image-based music composition. </w:t>
      </w:r>
    </w:p>
    <w:p w14:paraId="1ADCE8B8" w14:textId="77777777" w:rsidR="00DF04E4" w:rsidRPr="001B7BEE" w:rsidRDefault="00DF04E4" w:rsidP="005B721F">
      <w:pPr>
        <w:pStyle w:val="NormalWeb"/>
        <w:spacing w:before="0" w:beforeAutospacing="0" w:after="0" w:afterAutospacing="0"/>
        <w:textAlignment w:val="baseline"/>
        <w:rPr>
          <w:rFonts w:ascii="Arial" w:hAnsi="Arial" w:cs="Arial"/>
          <w:color w:val="000000"/>
          <w:sz w:val="22"/>
          <w:szCs w:val="22"/>
        </w:rPr>
      </w:pPr>
    </w:p>
    <w:p w14:paraId="27D88AE0" w14:textId="77777777" w:rsidR="0055340B" w:rsidRPr="001B7BEE" w:rsidRDefault="00DF04E4"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This paper describes several ways in which to extract </w:t>
      </w:r>
      <w:r w:rsidR="0055340B" w:rsidRPr="001B7BEE">
        <w:rPr>
          <w:rFonts w:ascii="Arial" w:hAnsi="Arial" w:cs="Arial"/>
          <w:color w:val="000000"/>
          <w:sz w:val="22"/>
          <w:szCs w:val="22"/>
        </w:rPr>
        <w:t xml:space="preserve">data from visual imagery to transcribe to music (for example, use of brightness, RGB values/”texture”, contour, etc.). Furthermore, they provide examples of work such as Vincent </w:t>
      </w:r>
      <w:proofErr w:type="spellStart"/>
      <w:r w:rsidR="0055340B" w:rsidRPr="001B7BEE">
        <w:rPr>
          <w:rFonts w:ascii="Arial" w:hAnsi="Arial" w:cs="Arial"/>
          <w:color w:val="000000"/>
          <w:sz w:val="22"/>
          <w:szCs w:val="22"/>
        </w:rPr>
        <w:t>Lesbros</w:t>
      </w:r>
      <w:proofErr w:type="spellEnd"/>
      <w:r w:rsidR="0055340B" w:rsidRPr="001B7BEE">
        <w:rPr>
          <w:rFonts w:ascii="Arial" w:hAnsi="Arial" w:cs="Arial"/>
          <w:color w:val="000000"/>
          <w:sz w:val="22"/>
          <w:szCs w:val="22"/>
        </w:rPr>
        <w:t xml:space="preserve">’ </w:t>
      </w:r>
      <w:r w:rsidR="0055340B" w:rsidRPr="001B7BEE">
        <w:rPr>
          <w:rFonts w:ascii="Arial" w:hAnsi="Arial" w:cs="Arial"/>
          <w:i/>
          <w:color w:val="000000"/>
          <w:sz w:val="22"/>
          <w:szCs w:val="22"/>
        </w:rPr>
        <w:t>phonogram</w:t>
      </w:r>
      <w:r w:rsidR="0055340B" w:rsidRPr="001B7BEE">
        <w:rPr>
          <w:rFonts w:ascii="Arial" w:hAnsi="Arial" w:cs="Arial"/>
          <w:color w:val="000000"/>
          <w:sz w:val="22"/>
          <w:szCs w:val="22"/>
        </w:rPr>
        <w:t>.</w:t>
      </w:r>
    </w:p>
    <w:p w14:paraId="39547769" w14:textId="77777777" w:rsidR="0055340B" w:rsidRPr="001B7BEE" w:rsidRDefault="0055340B" w:rsidP="005B721F">
      <w:pPr>
        <w:pStyle w:val="NormalWeb"/>
        <w:spacing w:before="0" w:beforeAutospacing="0" w:after="0" w:afterAutospacing="0"/>
        <w:textAlignment w:val="baseline"/>
        <w:rPr>
          <w:rFonts w:ascii="Arial" w:hAnsi="Arial" w:cs="Arial"/>
          <w:i/>
          <w:color w:val="000000"/>
          <w:sz w:val="22"/>
          <w:szCs w:val="22"/>
        </w:rPr>
      </w:pPr>
    </w:p>
    <w:p w14:paraId="7875CE48" w14:textId="77777777" w:rsidR="00E933F7" w:rsidRPr="001B7BEE" w:rsidRDefault="0055340B" w:rsidP="005B721F">
      <w:pPr>
        <w:pStyle w:val="NormalWeb"/>
        <w:spacing w:before="0" w:beforeAutospacing="0" w:after="0" w:afterAutospacing="0"/>
        <w:textAlignment w:val="baseline"/>
        <w:rPr>
          <w:rFonts w:ascii="Arial" w:hAnsi="Arial" w:cs="Arial"/>
          <w:color w:val="000000"/>
          <w:sz w:val="22"/>
          <w:szCs w:val="22"/>
        </w:rPr>
      </w:pPr>
      <w:r w:rsidRPr="001B7BEE">
        <w:rPr>
          <w:rFonts w:ascii="Arial" w:hAnsi="Arial" w:cs="Arial"/>
          <w:color w:val="000000"/>
          <w:sz w:val="22"/>
          <w:szCs w:val="22"/>
        </w:rPr>
        <w:t xml:space="preserve">In my work, I am incorporating my knowledge of neuroscience and emotion into a physical image that I myself painted, which is then being extracted </w:t>
      </w:r>
      <w:r w:rsidR="004E4466" w:rsidRPr="001B7BEE">
        <w:rPr>
          <w:rFonts w:ascii="Arial" w:hAnsi="Arial" w:cs="Arial"/>
          <w:color w:val="000000"/>
          <w:sz w:val="22"/>
          <w:szCs w:val="22"/>
        </w:rPr>
        <w:t>into</w:t>
      </w:r>
      <w:r w:rsidRPr="001B7BEE">
        <w:rPr>
          <w:rFonts w:ascii="Arial" w:hAnsi="Arial" w:cs="Arial"/>
          <w:color w:val="000000"/>
          <w:sz w:val="22"/>
          <w:szCs w:val="22"/>
        </w:rPr>
        <w:t xml:space="preserve"> a musical composition. This chain of work, relating and basing itself off of each process, will yield itself to several modes of sensory experience. Instead of providing haptic sensation in mid-air like the first article describes, my touch experience will be on the floor, with people physically walking on my work to experience the grooves and ridges created. Furthermore, I will draw from the HCI information in the Wu article, where they describe ways in which image data can be analyzed and converted into a musical composition. </w:t>
      </w:r>
      <w:r w:rsidR="004E4466" w:rsidRPr="001B7BEE">
        <w:rPr>
          <w:rFonts w:ascii="Arial" w:hAnsi="Arial" w:cs="Arial"/>
          <w:color w:val="000000"/>
          <w:sz w:val="22"/>
          <w:szCs w:val="22"/>
        </w:rPr>
        <w:t xml:space="preserve">In this way, I am building off of </w:t>
      </w:r>
      <w:commentRangeStart w:id="15"/>
      <w:r w:rsidR="004E4466" w:rsidRPr="001B7BEE">
        <w:rPr>
          <w:rFonts w:ascii="Arial" w:hAnsi="Arial" w:cs="Arial"/>
          <w:color w:val="000000"/>
          <w:sz w:val="22"/>
          <w:szCs w:val="22"/>
        </w:rPr>
        <w:t xml:space="preserve">previous </w:t>
      </w:r>
      <w:commentRangeEnd w:id="15"/>
      <w:r w:rsidR="00996AE6">
        <w:rPr>
          <w:rStyle w:val="CommentReference"/>
        </w:rPr>
        <w:commentReference w:id="15"/>
      </w:r>
      <w:r w:rsidR="004E4466" w:rsidRPr="001B7BEE">
        <w:rPr>
          <w:rFonts w:ascii="Arial" w:hAnsi="Arial" w:cs="Arial"/>
          <w:color w:val="000000"/>
          <w:sz w:val="22"/>
          <w:szCs w:val="22"/>
        </w:rPr>
        <w:t xml:space="preserve">research yet still providing a new perspective with my work. </w:t>
      </w:r>
      <w:r w:rsidR="00E933F7" w:rsidRPr="001B7BEE">
        <w:rPr>
          <w:rFonts w:ascii="Arial" w:hAnsi="Arial" w:cs="Arial"/>
          <w:color w:val="000000"/>
          <w:sz w:val="22"/>
          <w:szCs w:val="22"/>
        </w:rPr>
        <w:br/>
      </w:r>
    </w:p>
    <w:p w14:paraId="5A77A9E0" w14:textId="77777777" w:rsidR="00E933F7" w:rsidRPr="001B7BEE" w:rsidRDefault="00E933F7" w:rsidP="008D5F4B">
      <w:pPr>
        <w:pStyle w:val="NormalWeb"/>
        <w:numPr>
          <w:ilvl w:val="0"/>
          <w:numId w:val="2"/>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Timeline for Project Outcomes</w:t>
      </w:r>
    </w:p>
    <w:p w14:paraId="3BBCCAD2" w14:textId="77777777"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What are the pieces that need to come together for this project to work</w:t>
      </w:r>
      <w:r w:rsidR="00DE6E2E" w:rsidRPr="001B7BEE">
        <w:rPr>
          <w:rFonts w:ascii="Arial" w:hAnsi="Arial" w:cs="Arial"/>
          <w:color w:val="000000"/>
          <w:sz w:val="22"/>
          <w:szCs w:val="22"/>
        </w:rPr>
        <w:t>?</w:t>
      </w:r>
    </w:p>
    <w:p w14:paraId="54BDA8F6"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0B07DAEF"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First, I will need to analyze the image in order to obtain values that I can use for sound synthesis. Then, I will need to creatively organize these sound values into a larger composition, utilizing techniques such as additive and subtractive synthesis to fill out the composition. Lastly, I will need to observe how this composition interacts with the painting itself, as well as the touch component of the project (this will be after the scope of the class). </w:t>
      </w:r>
    </w:p>
    <w:p w14:paraId="4766B613"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4A63DA08" w14:textId="77777777"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Give dates that you will expect to finish each sub-piece</w:t>
      </w:r>
    </w:p>
    <w:p w14:paraId="73B04AA8"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4D2D027F"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25th: convert image into sound values</w:t>
      </w:r>
    </w:p>
    <w:p w14:paraId="52C59887"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30</w:t>
      </w:r>
      <w:r w:rsidRPr="001B7BEE">
        <w:rPr>
          <w:rFonts w:ascii="Arial" w:hAnsi="Arial" w:cs="Arial"/>
          <w:color w:val="000000"/>
          <w:sz w:val="22"/>
          <w:szCs w:val="22"/>
          <w:vertAlign w:val="superscript"/>
        </w:rPr>
        <w:t>th</w:t>
      </w:r>
      <w:r w:rsidRPr="001B7BEE">
        <w:rPr>
          <w:rFonts w:ascii="Arial" w:hAnsi="Arial" w:cs="Arial"/>
          <w:color w:val="000000"/>
          <w:sz w:val="22"/>
          <w:szCs w:val="22"/>
        </w:rPr>
        <w:t>: sound values are organized into a composition</w:t>
      </w:r>
    </w:p>
    <w:p w14:paraId="01795D72"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May 2</w:t>
      </w:r>
      <w:r w:rsidRPr="001B7BEE">
        <w:rPr>
          <w:rFonts w:ascii="Arial" w:hAnsi="Arial" w:cs="Arial"/>
          <w:color w:val="000000"/>
          <w:sz w:val="22"/>
          <w:szCs w:val="22"/>
          <w:vertAlign w:val="superscript"/>
        </w:rPr>
        <w:t>nd</w:t>
      </w:r>
      <w:r w:rsidRPr="001B7BEE">
        <w:rPr>
          <w:rFonts w:ascii="Arial" w:hAnsi="Arial" w:cs="Arial"/>
          <w:color w:val="000000"/>
          <w:sz w:val="22"/>
          <w:szCs w:val="22"/>
        </w:rPr>
        <w:t>: composition is filled out with other sound techniques to provide a whole experience of sound.</w:t>
      </w:r>
    </w:p>
    <w:p w14:paraId="28028F32"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053C2E29" w14:textId="77777777" w:rsidR="00E933F7" w:rsidRPr="001B7BEE" w:rsidRDefault="00E933F7" w:rsidP="008D5F4B">
      <w:pPr>
        <w:pStyle w:val="NormalWeb"/>
        <w:numPr>
          <w:ilvl w:val="0"/>
          <w:numId w:val="5"/>
        </w:numPr>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Give the date that would like to demo your </w:t>
      </w:r>
      <w:r w:rsidRPr="001B7BEE">
        <w:rPr>
          <w:rFonts w:ascii="Arial" w:hAnsi="Arial" w:cs="Arial"/>
          <w:i/>
          <w:iCs/>
          <w:color w:val="000000"/>
          <w:sz w:val="22"/>
          <w:szCs w:val="22"/>
        </w:rPr>
        <w:t>working</w:t>
      </w:r>
      <w:r w:rsidRPr="001B7BEE">
        <w:rPr>
          <w:rFonts w:ascii="Arial" w:hAnsi="Arial" w:cs="Arial"/>
          <w:color w:val="000000"/>
          <w:sz w:val="22"/>
          <w:szCs w:val="22"/>
        </w:rPr>
        <w:t xml:space="preserve"> project prototypes for feedback.</w:t>
      </w:r>
      <w:r w:rsidRPr="001B7BEE">
        <w:rPr>
          <w:rFonts w:ascii="Arial" w:hAnsi="Arial" w:cs="Arial"/>
          <w:i/>
          <w:iCs/>
          <w:color w:val="000000"/>
          <w:sz w:val="22"/>
          <w:szCs w:val="22"/>
        </w:rPr>
        <w:t xml:space="preserve"> </w:t>
      </w:r>
      <w:r w:rsidRPr="001B7BEE">
        <w:rPr>
          <w:rFonts w:ascii="Arial" w:hAnsi="Arial" w:cs="Arial"/>
          <w:color w:val="000000"/>
          <w:sz w:val="22"/>
          <w:szCs w:val="22"/>
        </w:rPr>
        <w:t>This must be done at least twice.</w:t>
      </w:r>
    </w:p>
    <w:p w14:paraId="70C39453"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1A1E29E8"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April 30</w:t>
      </w:r>
      <w:r w:rsidRPr="001B7BEE">
        <w:rPr>
          <w:rFonts w:ascii="Arial" w:hAnsi="Arial" w:cs="Arial"/>
          <w:color w:val="000000"/>
          <w:sz w:val="22"/>
          <w:szCs w:val="22"/>
          <w:vertAlign w:val="superscript"/>
        </w:rPr>
        <w:t>th</w:t>
      </w:r>
      <w:r w:rsidRPr="001B7BEE">
        <w:rPr>
          <w:rFonts w:ascii="Arial" w:hAnsi="Arial" w:cs="Arial"/>
          <w:color w:val="000000"/>
          <w:sz w:val="22"/>
          <w:szCs w:val="22"/>
        </w:rPr>
        <w:t>: demo of the composition after the sound values are pulled from the image</w:t>
      </w:r>
    </w:p>
    <w:p w14:paraId="123A5AD0" w14:textId="77777777" w:rsidR="00DE6E2E" w:rsidRPr="001B7BEE" w:rsidRDefault="00DE6E2E" w:rsidP="008D5F4B">
      <w:pPr>
        <w:pStyle w:val="NormalWeb"/>
        <w:spacing w:before="0" w:beforeAutospacing="0" w:after="0" w:afterAutospacing="0"/>
        <w:ind w:left="360"/>
        <w:textAlignment w:val="baseline"/>
        <w:rPr>
          <w:rFonts w:ascii="Arial" w:hAnsi="Arial" w:cs="Arial"/>
          <w:color w:val="000000"/>
          <w:sz w:val="22"/>
          <w:szCs w:val="22"/>
        </w:rPr>
      </w:pPr>
    </w:p>
    <w:p w14:paraId="63BA9382" w14:textId="77777777"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 xml:space="preserve">Criteria - What will it mean for me to be successful in this work? What am I setting out to achieve? How am I evaluating my progress? Make yourself a rubric. </w:t>
      </w:r>
    </w:p>
    <w:p w14:paraId="07B9DA0A" w14:textId="77777777" w:rsidR="008D5F4B" w:rsidRPr="001B7BEE" w:rsidRDefault="008D5F4B" w:rsidP="008D5F4B">
      <w:pPr>
        <w:pStyle w:val="NormalWeb"/>
        <w:spacing w:before="0" w:beforeAutospacing="0" w:after="0" w:afterAutospacing="0"/>
        <w:textAlignment w:val="baseline"/>
        <w:rPr>
          <w:rFonts w:ascii="Arial" w:hAnsi="Arial" w:cs="Arial"/>
          <w:color w:val="000000"/>
          <w:sz w:val="22"/>
          <w:szCs w:val="22"/>
        </w:rPr>
      </w:pPr>
    </w:p>
    <w:p w14:paraId="7FEE761D" w14:textId="77777777" w:rsidR="00C36EC1" w:rsidRDefault="0028341C" w:rsidP="008D5F4B">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lastRenderedPageBreak/>
        <w:t>I am trying to work on my algorithmic music composition skills, as well as involve jitter and max. Thus, this</w:t>
      </w:r>
      <w:r w:rsidRPr="001B7BEE">
        <w:rPr>
          <w:rFonts w:ascii="Arial" w:hAnsi="Arial" w:cs="Arial"/>
          <w:color w:val="000000"/>
          <w:sz w:val="22"/>
          <w:szCs w:val="22"/>
        </w:rPr>
        <w:t xml:space="preserve"> portion of the work will be successful if the pixel information pulled from the image is an exciting organization of sound that can stand as its own composition</w:t>
      </w:r>
      <w:r w:rsidR="00BC6B6A">
        <w:rPr>
          <w:rFonts w:ascii="Arial" w:hAnsi="Arial" w:cs="Arial"/>
          <w:color w:val="000000"/>
          <w:sz w:val="22"/>
          <w:szCs w:val="22"/>
        </w:rPr>
        <w:t xml:space="preserve">, as well as </w:t>
      </w:r>
      <w:r w:rsidRPr="001B7BEE">
        <w:rPr>
          <w:rFonts w:ascii="Arial" w:hAnsi="Arial" w:cs="Arial"/>
          <w:color w:val="000000"/>
          <w:sz w:val="22"/>
          <w:szCs w:val="22"/>
        </w:rPr>
        <w:t>make musical sense with the original painting.</w:t>
      </w:r>
    </w:p>
    <w:p w14:paraId="7A36377C" w14:textId="77777777" w:rsidR="0028341C" w:rsidRDefault="0028341C" w:rsidP="008D5F4B">
      <w:pPr>
        <w:pStyle w:val="NormalWeb"/>
        <w:spacing w:before="0" w:beforeAutospacing="0" w:after="0" w:afterAutospacing="0"/>
        <w:ind w:left="360"/>
        <w:textAlignment w:val="baseline"/>
        <w:rPr>
          <w:rFonts w:ascii="Arial" w:hAnsi="Arial" w:cs="Arial"/>
          <w:color w:val="000000"/>
          <w:sz w:val="22"/>
          <w:szCs w:val="22"/>
        </w:rPr>
      </w:pPr>
    </w:p>
    <w:p w14:paraId="0CFB811E" w14:textId="77777777" w:rsidR="0028341C" w:rsidRDefault="0028341C"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Rubric: </w:t>
      </w:r>
    </w:p>
    <w:p w14:paraId="2795131F" w14:textId="77777777" w:rsidR="00B15641" w:rsidRDefault="00B15641"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Develop an algorithm to read in pixel information to be developed into sound (</w:t>
      </w:r>
      <w:r w:rsidR="00661F8A">
        <w:rPr>
          <w:rFonts w:ascii="Arial" w:hAnsi="Arial" w:cs="Arial"/>
          <w:color w:val="000000"/>
          <w:sz w:val="22"/>
          <w:szCs w:val="22"/>
        </w:rPr>
        <w:t>5</w:t>
      </w:r>
      <w:r>
        <w:rPr>
          <w:rFonts w:ascii="Arial" w:hAnsi="Arial" w:cs="Arial"/>
          <w:color w:val="000000"/>
          <w:sz w:val="22"/>
          <w:szCs w:val="22"/>
        </w:rPr>
        <w:t>0 total)</w:t>
      </w:r>
    </w:p>
    <w:p w14:paraId="1D0B6115" w14:textId="77777777" w:rsidR="00B15641" w:rsidRDefault="00B15641" w:rsidP="00B1564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Use of at least </w:t>
      </w:r>
      <w:r w:rsidR="00661F8A">
        <w:rPr>
          <w:rFonts w:ascii="Arial" w:hAnsi="Arial" w:cs="Arial"/>
          <w:color w:val="000000"/>
          <w:sz w:val="22"/>
          <w:szCs w:val="22"/>
        </w:rPr>
        <w:t>3</w:t>
      </w:r>
      <w:r>
        <w:rPr>
          <w:rFonts w:ascii="Arial" w:hAnsi="Arial" w:cs="Arial"/>
          <w:color w:val="000000"/>
          <w:sz w:val="22"/>
          <w:szCs w:val="22"/>
        </w:rPr>
        <w:t xml:space="preserve"> properties of the image to be converted to musical information (</w:t>
      </w:r>
      <w:r w:rsidR="00661F8A">
        <w:rPr>
          <w:rFonts w:ascii="Arial" w:hAnsi="Arial" w:cs="Arial"/>
          <w:color w:val="000000"/>
          <w:sz w:val="22"/>
          <w:szCs w:val="22"/>
        </w:rPr>
        <w:t>3</w:t>
      </w:r>
      <w:r>
        <w:rPr>
          <w:rFonts w:ascii="Arial" w:hAnsi="Arial" w:cs="Arial"/>
          <w:color w:val="000000"/>
          <w:sz w:val="22"/>
          <w:szCs w:val="22"/>
        </w:rPr>
        <w:t>0 points -&gt;</w:t>
      </w:r>
      <w:r w:rsidR="00661F8A">
        <w:rPr>
          <w:rFonts w:ascii="Arial" w:hAnsi="Arial" w:cs="Arial"/>
          <w:color w:val="000000"/>
          <w:sz w:val="22"/>
          <w:szCs w:val="22"/>
        </w:rPr>
        <w:t xml:space="preserve"> 1</w:t>
      </w:r>
      <w:r>
        <w:rPr>
          <w:rFonts w:ascii="Arial" w:hAnsi="Arial" w:cs="Arial"/>
          <w:color w:val="000000"/>
          <w:sz w:val="22"/>
          <w:szCs w:val="22"/>
        </w:rPr>
        <w:t>0 points per property)</w:t>
      </w:r>
    </w:p>
    <w:p w14:paraId="58982DC8" w14:textId="77777777" w:rsidR="00661F8A" w:rsidRPr="00B15641" w:rsidRDefault="00661F8A" w:rsidP="00B1564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Utilizes an algorithm to manipulate data into something exciting (isn’t just a one-to-one brightness-to-pitch relationship, for example) (20 points)</w:t>
      </w:r>
    </w:p>
    <w:p w14:paraId="6121329D" w14:textId="77777777" w:rsidR="00B15641" w:rsidRDefault="00B15641" w:rsidP="00B15641">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Use of Max MSP to generate a composition from pixel information (40 total)</w:t>
      </w:r>
    </w:p>
    <w:p w14:paraId="519F8C86" w14:textId="77777777" w:rsidR="00B15641" w:rsidRDefault="00B15641" w:rsidP="00B15641">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Composition can stand alone and is exciting musically (20 points)</w:t>
      </w:r>
    </w:p>
    <w:p w14:paraId="70DEC233" w14:textId="77777777" w:rsidR="00D72F9C" w:rsidRDefault="00B15641" w:rsidP="00D72F9C">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Composition is clearly related to the image being analyzed (20 points)</w:t>
      </w:r>
    </w:p>
    <w:p w14:paraId="2CCD1058" w14:textId="77777777" w:rsidR="00D72F9C" w:rsidRDefault="00D72F9C" w:rsidP="00D72F9C">
      <w:pPr>
        <w:pStyle w:val="NormalWeb"/>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Professionality/Documentation (</w:t>
      </w:r>
      <w:r w:rsidR="00661F8A">
        <w:rPr>
          <w:rFonts w:ascii="Arial" w:hAnsi="Arial" w:cs="Arial"/>
          <w:color w:val="000000"/>
          <w:sz w:val="22"/>
          <w:szCs w:val="22"/>
        </w:rPr>
        <w:t>1</w:t>
      </w:r>
      <w:r>
        <w:rPr>
          <w:rFonts w:ascii="Arial" w:hAnsi="Arial" w:cs="Arial"/>
          <w:color w:val="000000"/>
          <w:sz w:val="22"/>
          <w:szCs w:val="22"/>
        </w:rPr>
        <w:t>0)</w:t>
      </w:r>
    </w:p>
    <w:p w14:paraId="51F8D683" w14:textId="77777777" w:rsidR="00D72F9C" w:rsidRDefault="00D72F9C" w:rsidP="00D72F9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 is presented cleanly (projection on screen of original image, composition is a .wav file to be played through speakers)</w:t>
      </w:r>
      <w:r w:rsidR="0068441E">
        <w:rPr>
          <w:rFonts w:ascii="Arial" w:hAnsi="Arial" w:cs="Arial"/>
          <w:color w:val="000000"/>
          <w:sz w:val="22"/>
          <w:szCs w:val="22"/>
        </w:rPr>
        <w:t xml:space="preserve"> (5 points)</w:t>
      </w:r>
    </w:p>
    <w:p w14:paraId="524A3190" w14:textId="77777777" w:rsidR="00D72F9C" w:rsidRPr="00D72F9C" w:rsidRDefault="00D72F9C" w:rsidP="00D72F9C">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Work is documented through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and on personal website upon completion</w:t>
      </w:r>
      <w:r w:rsidR="0068441E">
        <w:rPr>
          <w:rFonts w:ascii="Arial" w:hAnsi="Arial" w:cs="Arial"/>
          <w:color w:val="000000"/>
          <w:sz w:val="22"/>
          <w:szCs w:val="22"/>
        </w:rPr>
        <w:t xml:space="preserve"> (5 points)</w:t>
      </w:r>
    </w:p>
    <w:p w14:paraId="035C3037"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02B26BBA" w14:textId="77777777"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Documentation - How will I document this work to show it in the best light in my portfolio? What are my plans for this? How would I distribute/perform/exhibit this work to the greater public?</w:t>
      </w:r>
    </w:p>
    <w:p w14:paraId="11DB6576"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28D01DC3" w14:textId="77777777" w:rsidR="00C36EC1" w:rsidRPr="001B7BEE" w:rsidRDefault="00C36EC1"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 xml:space="preserve">This final work will be documented through images and video of people interacting with the system in a gallery space. However, for the sound portion of this work, I will save the piece through max as an .wav file </w:t>
      </w:r>
      <w:r w:rsidR="003B18E9" w:rsidRPr="001B7BEE">
        <w:rPr>
          <w:rFonts w:ascii="Arial" w:hAnsi="Arial" w:cs="Arial"/>
          <w:color w:val="000000"/>
          <w:sz w:val="22"/>
          <w:szCs w:val="22"/>
        </w:rPr>
        <w:t xml:space="preserve">to post on my website. </w:t>
      </w:r>
      <w:r w:rsidR="00EA08ED">
        <w:rPr>
          <w:rFonts w:ascii="Arial" w:hAnsi="Arial" w:cs="Arial"/>
          <w:color w:val="000000"/>
          <w:sz w:val="22"/>
          <w:szCs w:val="22"/>
        </w:rPr>
        <w:t xml:space="preserve">The stages of my work on this piece will also be seen through </w:t>
      </w:r>
      <w:proofErr w:type="spellStart"/>
      <w:r w:rsidR="00EA08ED">
        <w:rPr>
          <w:rFonts w:ascii="Arial" w:hAnsi="Arial" w:cs="Arial"/>
          <w:color w:val="000000"/>
          <w:sz w:val="22"/>
          <w:szCs w:val="22"/>
        </w:rPr>
        <w:t>github</w:t>
      </w:r>
      <w:proofErr w:type="spellEnd"/>
      <w:r w:rsidR="00EA08ED">
        <w:rPr>
          <w:rFonts w:ascii="Arial" w:hAnsi="Arial" w:cs="Arial"/>
          <w:color w:val="000000"/>
          <w:sz w:val="22"/>
          <w:szCs w:val="22"/>
        </w:rPr>
        <w:t>.</w:t>
      </w:r>
    </w:p>
    <w:p w14:paraId="53128DAB"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09D1AC12" w14:textId="77777777"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List equipment, etc. that you will need to exhibit or perform the work.</w:t>
      </w:r>
    </w:p>
    <w:p w14:paraId="4BC2E4F0"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0ED5A016" w14:textId="77777777" w:rsidR="00C36EC1" w:rsidRPr="001B7BEE" w:rsidRDefault="003B18E9" w:rsidP="008D5F4B">
      <w:pPr>
        <w:pStyle w:val="NormalWeb"/>
        <w:spacing w:before="0" w:beforeAutospacing="0" w:after="0" w:afterAutospacing="0"/>
        <w:ind w:left="360"/>
        <w:textAlignment w:val="baseline"/>
        <w:rPr>
          <w:rFonts w:ascii="Arial" w:hAnsi="Arial" w:cs="Arial"/>
          <w:color w:val="000000"/>
          <w:sz w:val="22"/>
          <w:szCs w:val="22"/>
        </w:rPr>
      </w:pPr>
      <w:r w:rsidRPr="001B7BEE">
        <w:rPr>
          <w:rFonts w:ascii="Arial" w:hAnsi="Arial" w:cs="Arial"/>
          <w:color w:val="000000"/>
          <w:sz w:val="22"/>
          <w:szCs w:val="22"/>
        </w:rPr>
        <w:t>I will need speakers and a device that contains the sound file to be looped in the final work</w:t>
      </w:r>
      <w:r w:rsidR="00D232D0">
        <w:rPr>
          <w:rFonts w:ascii="Arial" w:hAnsi="Arial" w:cs="Arial"/>
          <w:color w:val="000000"/>
          <w:sz w:val="22"/>
          <w:szCs w:val="22"/>
        </w:rPr>
        <w:t>, to be placed at the bottom with the tactile work</w:t>
      </w:r>
      <w:r w:rsidRPr="001B7BEE">
        <w:rPr>
          <w:rFonts w:ascii="Arial" w:hAnsi="Arial" w:cs="Arial"/>
          <w:color w:val="000000"/>
          <w:sz w:val="22"/>
          <w:szCs w:val="22"/>
        </w:rPr>
        <w:t>.</w:t>
      </w:r>
      <w:r w:rsidR="00D232D0">
        <w:rPr>
          <w:rFonts w:ascii="Arial" w:hAnsi="Arial" w:cs="Arial"/>
          <w:color w:val="000000"/>
          <w:sz w:val="22"/>
          <w:szCs w:val="22"/>
        </w:rPr>
        <w:t xml:space="preserve"> For </w:t>
      </w:r>
      <w:r w:rsidR="00D363A4">
        <w:rPr>
          <w:rFonts w:ascii="Arial" w:hAnsi="Arial" w:cs="Arial"/>
          <w:color w:val="000000"/>
          <w:sz w:val="22"/>
          <w:szCs w:val="22"/>
        </w:rPr>
        <w:t>the class presentation</w:t>
      </w:r>
      <w:r w:rsidR="00D232D0">
        <w:rPr>
          <w:rFonts w:ascii="Arial" w:hAnsi="Arial" w:cs="Arial"/>
          <w:color w:val="000000"/>
          <w:sz w:val="22"/>
          <w:szCs w:val="22"/>
        </w:rPr>
        <w:t>, I will just be playing the composition through my laptop</w:t>
      </w:r>
      <w:r w:rsidR="009035B3">
        <w:rPr>
          <w:rFonts w:ascii="Arial" w:hAnsi="Arial" w:cs="Arial"/>
          <w:color w:val="000000"/>
          <w:sz w:val="22"/>
          <w:szCs w:val="22"/>
        </w:rPr>
        <w:t>, with the image that I analyzed projected onto the wall in the CRCP room</w:t>
      </w:r>
      <w:r w:rsidR="00D232D0">
        <w:rPr>
          <w:rFonts w:ascii="Arial" w:hAnsi="Arial" w:cs="Arial"/>
          <w:color w:val="000000"/>
          <w:sz w:val="22"/>
          <w:szCs w:val="22"/>
        </w:rPr>
        <w:t>.</w:t>
      </w:r>
    </w:p>
    <w:p w14:paraId="346B17C0"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0B7AFD97" w14:textId="77777777" w:rsidR="00E933F7" w:rsidRPr="001B7BEE" w:rsidRDefault="00E933F7" w:rsidP="008D5F4B">
      <w:pPr>
        <w:pStyle w:val="NormalWeb"/>
        <w:numPr>
          <w:ilvl w:val="0"/>
          <w:numId w:val="3"/>
        </w:numPr>
        <w:spacing w:before="0" w:beforeAutospacing="0" w:after="0" w:afterAutospacing="0"/>
        <w:ind w:left="0"/>
        <w:textAlignment w:val="baseline"/>
        <w:rPr>
          <w:rFonts w:ascii="Arial" w:hAnsi="Arial" w:cs="Arial"/>
          <w:color w:val="000000"/>
          <w:sz w:val="22"/>
          <w:szCs w:val="22"/>
        </w:rPr>
      </w:pPr>
      <w:r w:rsidRPr="001B7BEE">
        <w:rPr>
          <w:rFonts w:ascii="Arial" w:hAnsi="Arial" w:cs="Arial"/>
          <w:color w:val="000000"/>
          <w:sz w:val="22"/>
          <w:szCs w:val="22"/>
        </w:rPr>
        <w:t xml:space="preserve">References/Bibliography - use APA format </w:t>
      </w:r>
    </w:p>
    <w:p w14:paraId="085F3F5C" w14:textId="77777777" w:rsidR="00C36EC1" w:rsidRPr="001B7BEE" w:rsidRDefault="00C36EC1" w:rsidP="008D5F4B">
      <w:pPr>
        <w:pStyle w:val="NormalWeb"/>
        <w:spacing w:before="0" w:beforeAutospacing="0" w:after="0" w:afterAutospacing="0"/>
        <w:textAlignment w:val="baseline"/>
        <w:rPr>
          <w:rFonts w:ascii="Arial" w:hAnsi="Arial" w:cs="Arial"/>
          <w:color w:val="000000"/>
          <w:sz w:val="22"/>
          <w:szCs w:val="22"/>
        </w:rPr>
      </w:pPr>
    </w:p>
    <w:p w14:paraId="490E540F" w14:textId="77777777" w:rsidR="00C36EC1" w:rsidRPr="001B7BEE" w:rsidRDefault="00766509" w:rsidP="004F4230">
      <w:pPr>
        <w:rPr>
          <w:rFonts w:ascii="Arial" w:hAnsi="Arial" w:cs="Arial"/>
          <w:i/>
          <w:color w:val="000000"/>
          <w:sz w:val="22"/>
          <w:szCs w:val="22"/>
        </w:rPr>
      </w:pPr>
      <w:proofErr w:type="spellStart"/>
      <w:r w:rsidRPr="001B7BEE">
        <w:rPr>
          <w:rFonts w:ascii="Arial" w:hAnsi="Arial" w:cs="Arial"/>
          <w:color w:val="000000"/>
          <w:sz w:val="22"/>
          <w:szCs w:val="22"/>
        </w:rPr>
        <w:t>Lesbros</w:t>
      </w:r>
      <w:proofErr w:type="spellEnd"/>
      <w:r w:rsidRPr="001B7BEE">
        <w:rPr>
          <w:rFonts w:ascii="Arial" w:hAnsi="Arial" w:cs="Arial"/>
          <w:color w:val="000000"/>
          <w:sz w:val="22"/>
          <w:szCs w:val="22"/>
        </w:rPr>
        <w:t xml:space="preserve">, V. (1996). From images to sounds, a dual representation. </w:t>
      </w:r>
      <w:r w:rsidRPr="001B7BEE">
        <w:rPr>
          <w:rFonts w:ascii="Arial" w:hAnsi="Arial" w:cs="Arial"/>
          <w:i/>
          <w:color w:val="000000"/>
          <w:sz w:val="22"/>
          <w:szCs w:val="22"/>
        </w:rPr>
        <w:t>Computer Music Journal, 20(3), 59-69.</w:t>
      </w:r>
    </w:p>
    <w:p w14:paraId="45BBA0A9" w14:textId="77777777" w:rsidR="00766509" w:rsidRPr="001B7BEE" w:rsidRDefault="00766509" w:rsidP="008D5F4B">
      <w:pPr>
        <w:pStyle w:val="NormalWeb"/>
        <w:spacing w:before="0" w:beforeAutospacing="0" w:after="0" w:afterAutospacing="0"/>
        <w:textAlignment w:val="baseline"/>
        <w:rPr>
          <w:rFonts w:ascii="Arial" w:hAnsi="Arial" w:cs="Arial"/>
          <w:color w:val="000000"/>
          <w:sz w:val="22"/>
          <w:szCs w:val="22"/>
        </w:rPr>
      </w:pPr>
    </w:p>
    <w:p w14:paraId="4A0F4BBC" w14:textId="77777777" w:rsidR="00C36EC1" w:rsidRPr="004F4230" w:rsidRDefault="00766509" w:rsidP="008D5F4B">
      <w:pPr>
        <w:pStyle w:val="NormalWeb"/>
        <w:spacing w:before="0" w:beforeAutospacing="0" w:after="0" w:afterAutospacing="0"/>
        <w:textAlignment w:val="baseline"/>
        <w:rPr>
          <w:rFonts w:ascii="Arial" w:hAnsi="Arial" w:cs="Arial"/>
          <w:i/>
          <w:color w:val="000000"/>
          <w:sz w:val="22"/>
          <w:szCs w:val="22"/>
        </w:rPr>
      </w:pPr>
      <w:r w:rsidRPr="001B7BEE">
        <w:rPr>
          <w:rFonts w:ascii="Arial" w:hAnsi="Arial" w:cs="Arial"/>
          <w:color w:val="000000"/>
          <w:sz w:val="22"/>
          <w:szCs w:val="22"/>
        </w:rPr>
        <w:t xml:space="preserve">Vi, C. T., </w:t>
      </w:r>
      <w:proofErr w:type="spellStart"/>
      <w:r w:rsidRPr="001B7BEE">
        <w:rPr>
          <w:rFonts w:ascii="Arial" w:hAnsi="Arial" w:cs="Arial"/>
          <w:color w:val="000000"/>
          <w:sz w:val="22"/>
          <w:szCs w:val="22"/>
        </w:rPr>
        <w:t>Ablart</w:t>
      </w:r>
      <w:proofErr w:type="spellEnd"/>
      <w:r w:rsidRPr="001B7BEE">
        <w:rPr>
          <w:rFonts w:ascii="Arial" w:hAnsi="Arial" w:cs="Arial"/>
          <w:color w:val="000000"/>
          <w:sz w:val="22"/>
          <w:szCs w:val="22"/>
        </w:rPr>
        <w:t xml:space="preserve">, D., </w:t>
      </w:r>
      <w:proofErr w:type="spellStart"/>
      <w:r w:rsidRPr="001B7BEE">
        <w:rPr>
          <w:rFonts w:ascii="Arial" w:hAnsi="Arial" w:cs="Arial"/>
          <w:color w:val="000000"/>
          <w:sz w:val="22"/>
          <w:szCs w:val="22"/>
        </w:rPr>
        <w:t>Gatti</w:t>
      </w:r>
      <w:proofErr w:type="spellEnd"/>
      <w:r w:rsidRPr="001B7BEE">
        <w:rPr>
          <w:rFonts w:ascii="Arial" w:hAnsi="Arial" w:cs="Arial"/>
          <w:color w:val="000000"/>
          <w:sz w:val="22"/>
          <w:szCs w:val="22"/>
        </w:rPr>
        <w:t xml:space="preserve">, E., Velasco, C., Obrist, M. (2017). Not just seeing, but also feeling art: Mid-air haptic experiences integrated in a multisensory art exhibition. </w:t>
      </w:r>
      <w:r w:rsidRPr="001B7BEE">
        <w:rPr>
          <w:rFonts w:ascii="Arial" w:hAnsi="Arial" w:cs="Arial"/>
          <w:i/>
          <w:color w:val="000000"/>
          <w:sz w:val="22"/>
          <w:szCs w:val="22"/>
        </w:rPr>
        <w:t>International Journal of Human-Computer Studies, 108, 1-14.</w:t>
      </w:r>
    </w:p>
    <w:p w14:paraId="47D94B0E" w14:textId="77777777" w:rsidR="001B7BEE" w:rsidRPr="001B7BEE" w:rsidRDefault="00E933F7" w:rsidP="001B7BEE">
      <w:pPr>
        <w:rPr>
          <w:rFonts w:ascii="Arial" w:hAnsi="Arial" w:cs="Arial"/>
          <w:sz w:val="22"/>
          <w:szCs w:val="22"/>
        </w:rPr>
      </w:pPr>
      <w:r w:rsidRPr="001B7BEE">
        <w:rPr>
          <w:rFonts w:ascii="Arial" w:hAnsi="Arial" w:cs="Arial"/>
          <w:sz w:val="22"/>
          <w:szCs w:val="22"/>
        </w:rPr>
        <w:br/>
      </w:r>
      <w:r w:rsidR="00766509" w:rsidRPr="001B7BEE">
        <w:rPr>
          <w:rFonts w:ascii="Arial" w:hAnsi="Arial" w:cs="Arial"/>
          <w:color w:val="000000"/>
          <w:sz w:val="22"/>
          <w:szCs w:val="22"/>
        </w:rPr>
        <w:t>Wu, X. &amp; Li, Z. (</w:t>
      </w:r>
      <w:r w:rsidR="00C56618" w:rsidRPr="001B7BEE">
        <w:rPr>
          <w:rFonts w:ascii="Arial" w:hAnsi="Arial" w:cs="Arial"/>
          <w:color w:val="000000"/>
          <w:sz w:val="22"/>
          <w:szCs w:val="22"/>
        </w:rPr>
        <w:t>2008</w:t>
      </w:r>
      <w:r w:rsidR="00766509" w:rsidRPr="001B7BEE">
        <w:rPr>
          <w:rFonts w:ascii="Arial" w:hAnsi="Arial" w:cs="Arial"/>
          <w:color w:val="000000"/>
          <w:sz w:val="22"/>
          <w:szCs w:val="22"/>
        </w:rPr>
        <w:t xml:space="preserve">). A study of image-based music composition. </w:t>
      </w:r>
      <w:r w:rsidR="001B7BEE" w:rsidRPr="001B7BEE">
        <w:rPr>
          <w:rFonts w:ascii="Arial" w:hAnsi="Arial" w:cs="Arial"/>
          <w:i/>
          <w:color w:val="000000"/>
          <w:sz w:val="22"/>
          <w:szCs w:val="22"/>
        </w:rPr>
        <w:t xml:space="preserve">IEEE </w:t>
      </w:r>
      <w:r w:rsidR="00C56618" w:rsidRPr="001B7BEE">
        <w:rPr>
          <w:rFonts w:ascii="Arial" w:hAnsi="Arial" w:cs="Arial"/>
          <w:i/>
          <w:color w:val="000000"/>
          <w:sz w:val="22"/>
          <w:szCs w:val="22"/>
        </w:rPr>
        <w:t>International Conference on Multimedia and Exp</w:t>
      </w:r>
      <w:r w:rsidR="001B7BEE" w:rsidRPr="001B7BEE">
        <w:rPr>
          <w:rFonts w:ascii="Arial" w:hAnsi="Arial" w:cs="Arial"/>
          <w:i/>
          <w:color w:val="000000"/>
          <w:sz w:val="22"/>
          <w:szCs w:val="22"/>
        </w:rPr>
        <w:t xml:space="preserve">o. DOI: </w:t>
      </w:r>
      <w:hyperlink r:id="rId10" w:tgtFrame="_blank" w:history="1">
        <w:r w:rsidR="001B7BEE" w:rsidRPr="001B7BEE">
          <w:rPr>
            <w:rStyle w:val="Hyperlink"/>
            <w:rFonts w:ascii="Arial" w:hAnsi="Arial" w:cs="Arial"/>
            <w:color w:val="333333"/>
            <w:sz w:val="22"/>
            <w:szCs w:val="22"/>
            <w:shd w:val="clear" w:color="auto" w:fill="FFFFFF"/>
          </w:rPr>
          <w:t>10.1109/ICME.2008.4607692</w:t>
        </w:r>
      </w:hyperlink>
    </w:p>
    <w:p w14:paraId="7621372B" w14:textId="77777777" w:rsidR="00493FD7" w:rsidRPr="001B7BEE" w:rsidRDefault="00493FD7" w:rsidP="008D5F4B">
      <w:pPr>
        <w:rPr>
          <w:rFonts w:ascii="Arial" w:hAnsi="Arial" w:cs="Arial"/>
          <w:sz w:val="22"/>
          <w:szCs w:val="22"/>
        </w:rPr>
      </w:pPr>
    </w:p>
    <w:sectPr w:rsidR="00493FD7" w:rsidRPr="001B7BEE" w:rsidSect="000F198B">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Courtney Brown" w:date="2019-04-25T15:16:00Z" w:initials="CB">
    <w:p w14:paraId="734E59B7" w14:textId="77777777" w:rsidR="00A6642F" w:rsidRDefault="00A6642F">
      <w:pPr>
        <w:pStyle w:val="CommentText"/>
      </w:pPr>
      <w:r>
        <w:rPr>
          <w:rStyle w:val="CommentReference"/>
        </w:rPr>
        <w:annotationRef/>
      </w:r>
      <w:r>
        <w:t>Best not to use floating this and that’s in formal writing</w:t>
      </w:r>
    </w:p>
  </w:comment>
  <w:comment w:id="10" w:author="Courtney Brown" w:date="2019-04-25T15:17:00Z" w:initials="CB">
    <w:p w14:paraId="1FD4AD4E" w14:textId="77777777" w:rsidR="00A6642F" w:rsidRDefault="00A6642F">
      <w:pPr>
        <w:pStyle w:val="CommentText"/>
      </w:pPr>
      <w:r>
        <w:rPr>
          <w:rStyle w:val="CommentReference"/>
        </w:rPr>
        <w:annotationRef/>
      </w:r>
      <w:r>
        <w:t>What phenomenon?</w:t>
      </w:r>
    </w:p>
  </w:comment>
  <w:comment w:id="11" w:author="Courtney Brown" w:date="2019-04-25T15:21:00Z" w:initials="CB">
    <w:p w14:paraId="3D094B80" w14:textId="77777777" w:rsidR="00A6642F" w:rsidRDefault="00A6642F">
      <w:pPr>
        <w:pStyle w:val="CommentText"/>
      </w:pPr>
      <w:r>
        <w:rPr>
          <w:rStyle w:val="CommentReference"/>
        </w:rPr>
        <w:annotationRef/>
      </w:r>
      <w:r>
        <w:t xml:space="preserve">It would be nice to know what neuroscience research you are drawing from – so I would provide an example of what you mean plus a citation. You may want to look at David Huron’s work  on the aesthetics of musical anticipation–at least read his intro – book is online @ </w:t>
      </w:r>
      <w:proofErr w:type="spellStart"/>
      <w:r>
        <w:t>smu</w:t>
      </w:r>
      <w:proofErr w:type="spellEnd"/>
      <w:r>
        <w:t xml:space="preserve"> library -- as I know someone who is  looking at how expectation mismatch/match in the brain at a v. low level predicts aesthetic enjoyment inspired by Huron’s work.. and the suggestion is that it can work similarly in image – time-based as well since how we see isn’t all at once – you see where I am leading… just a thought</w:t>
      </w:r>
    </w:p>
  </w:comment>
  <w:comment w:id="12" w:author="Courtney Brown" w:date="2019-04-25T15:21:00Z" w:initials="CB">
    <w:p w14:paraId="28A22FE3" w14:textId="77777777" w:rsidR="00A6642F" w:rsidRDefault="00A6642F">
      <w:pPr>
        <w:pStyle w:val="CommentText"/>
      </w:pPr>
      <w:r>
        <w:rPr>
          <w:rStyle w:val="CommentReference"/>
        </w:rPr>
        <w:annotationRef/>
      </w:r>
      <w:r>
        <w:t xml:space="preserve">It would be good to cite this, even if it is an intro psych textbook </w:t>
      </w:r>
    </w:p>
  </w:comment>
  <w:comment w:id="15" w:author="Courtney Brown" w:date="2019-04-25T15:24:00Z" w:initials="CB">
    <w:p w14:paraId="7113EEC1" w14:textId="77777777" w:rsidR="00996AE6" w:rsidRDefault="00996AE6">
      <w:pPr>
        <w:pStyle w:val="CommentText"/>
      </w:pPr>
      <w:r>
        <w:rPr>
          <w:rStyle w:val="CommentReference"/>
        </w:rPr>
        <w:annotationRef/>
      </w:r>
      <w:r>
        <w:t xml:space="preserve">OK, great stuff. I want to note that music (and perhaps image) probably get into emotional processing also via their relation to movement – </w:t>
      </w:r>
      <w:proofErr w:type="spellStart"/>
      <w:r>
        <w:t>eg.</w:t>
      </w:r>
      <w:proofErr w:type="spellEnd"/>
      <w:r>
        <w:t xml:space="preserve"> embodied cognition theories – probably out of scope for this project, but something to think about in the future perhaps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4E59B7" w15:done="0"/>
  <w15:commentEx w15:paraId="1FD4AD4E" w15:done="0"/>
  <w15:commentEx w15:paraId="3D094B80" w15:done="0"/>
  <w15:commentEx w15:paraId="28A22FE3" w15:done="0"/>
  <w15:commentEx w15:paraId="7113EE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4E59B7" w16cid:durableId="20705A6E"/>
  <w16cid:commentId w16cid:paraId="1FD4AD4E" w16cid:durableId="20705A6F"/>
  <w16cid:commentId w16cid:paraId="3D094B80" w16cid:durableId="20705A70"/>
  <w16cid:commentId w16cid:paraId="28A22FE3" w16cid:durableId="20705A71"/>
  <w16cid:commentId w16cid:paraId="7113EEC1" w16cid:durableId="20705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09404" w14:textId="77777777" w:rsidR="00B742E6" w:rsidRDefault="00B742E6" w:rsidP="00A6642F">
      <w:r>
        <w:separator/>
      </w:r>
    </w:p>
  </w:endnote>
  <w:endnote w:type="continuationSeparator" w:id="0">
    <w:p w14:paraId="76A190CF" w14:textId="77777777" w:rsidR="00B742E6" w:rsidRDefault="00B742E6" w:rsidP="00A66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41F99" w14:textId="77777777" w:rsidR="00B742E6" w:rsidRDefault="00B742E6" w:rsidP="00A6642F">
      <w:r>
        <w:separator/>
      </w:r>
    </w:p>
  </w:footnote>
  <w:footnote w:type="continuationSeparator" w:id="0">
    <w:p w14:paraId="1517033E" w14:textId="77777777" w:rsidR="00B742E6" w:rsidRDefault="00B742E6" w:rsidP="00A66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3B5D"/>
    <w:multiLevelType w:val="hybridMultilevel"/>
    <w:tmpl w:val="83409D8C"/>
    <w:lvl w:ilvl="0" w:tplc="ABAC9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8F45B9"/>
    <w:multiLevelType w:val="hybridMultilevel"/>
    <w:tmpl w:val="F7DC5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03661"/>
    <w:multiLevelType w:val="hybridMultilevel"/>
    <w:tmpl w:val="AFDAE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F802C8"/>
    <w:multiLevelType w:val="hybridMultilevel"/>
    <w:tmpl w:val="A47C9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43319F"/>
    <w:multiLevelType w:val="multilevel"/>
    <w:tmpl w:val="7D5E2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1E2AEC"/>
    <w:multiLevelType w:val="multilevel"/>
    <w:tmpl w:val="B01244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4"/>
    <w:lvlOverride w:ilvl="1">
      <w:lvl w:ilvl="1">
        <w:numFmt w:val="lowerLetter"/>
        <w:lvlText w:val="%2."/>
        <w:lvlJc w:val="left"/>
      </w:lvl>
    </w:lvlOverride>
  </w:num>
  <w:num w:numId="4">
    <w:abstractNumId w:val="5"/>
    <w:lvlOverride w:ilvl="0">
      <w:lvl w:ilvl="0">
        <w:numFmt w:val="decimal"/>
        <w:lvlText w:val="%1."/>
        <w:lvlJc w:val="left"/>
      </w:lvl>
    </w:lvlOverride>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6A"/>
    <w:rsid w:val="000932DF"/>
    <w:rsid w:val="000C594E"/>
    <w:rsid w:val="000C59B1"/>
    <w:rsid w:val="000F198B"/>
    <w:rsid w:val="00135179"/>
    <w:rsid w:val="00156612"/>
    <w:rsid w:val="001B7BEE"/>
    <w:rsid w:val="001D61B4"/>
    <w:rsid w:val="0028341C"/>
    <w:rsid w:val="002F09BC"/>
    <w:rsid w:val="00332E54"/>
    <w:rsid w:val="00340B65"/>
    <w:rsid w:val="00343CE9"/>
    <w:rsid w:val="00390088"/>
    <w:rsid w:val="003B18E9"/>
    <w:rsid w:val="003F13F6"/>
    <w:rsid w:val="003F5908"/>
    <w:rsid w:val="00493FD7"/>
    <w:rsid w:val="00496DC4"/>
    <w:rsid w:val="004E4466"/>
    <w:rsid w:val="004F2675"/>
    <w:rsid w:val="004F4230"/>
    <w:rsid w:val="005501F4"/>
    <w:rsid w:val="0055340B"/>
    <w:rsid w:val="005760AF"/>
    <w:rsid w:val="005B60CE"/>
    <w:rsid w:val="005B721F"/>
    <w:rsid w:val="005F3CE3"/>
    <w:rsid w:val="00625AFC"/>
    <w:rsid w:val="00634765"/>
    <w:rsid w:val="00634FA2"/>
    <w:rsid w:val="00636B44"/>
    <w:rsid w:val="00661F8A"/>
    <w:rsid w:val="0068441E"/>
    <w:rsid w:val="006B1DBF"/>
    <w:rsid w:val="006C03B7"/>
    <w:rsid w:val="006F0D9E"/>
    <w:rsid w:val="00715B37"/>
    <w:rsid w:val="0072266C"/>
    <w:rsid w:val="007448E9"/>
    <w:rsid w:val="0076474F"/>
    <w:rsid w:val="00766509"/>
    <w:rsid w:val="007A4F10"/>
    <w:rsid w:val="007B0D74"/>
    <w:rsid w:val="007E016B"/>
    <w:rsid w:val="007E710D"/>
    <w:rsid w:val="00825BD5"/>
    <w:rsid w:val="00856327"/>
    <w:rsid w:val="008D5F4B"/>
    <w:rsid w:val="0090225C"/>
    <w:rsid w:val="009035B3"/>
    <w:rsid w:val="00934B2B"/>
    <w:rsid w:val="00996AE6"/>
    <w:rsid w:val="009D7E77"/>
    <w:rsid w:val="009E43B6"/>
    <w:rsid w:val="009F7164"/>
    <w:rsid w:val="00A03C6A"/>
    <w:rsid w:val="00A13E52"/>
    <w:rsid w:val="00A6642F"/>
    <w:rsid w:val="00A6654F"/>
    <w:rsid w:val="00A87A14"/>
    <w:rsid w:val="00AA67C3"/>
    <w:rsid w:val="00B15641"/>
    <w:rsid w:val="00B742E6"/>
    <w:rsid w:val="00BA2E04"/>
    <w:rsid w:val="00BA4FEE"/>
    <w:rsid w:val="00BC6B6A"/>
    <w:rsid w:val="00BE7A22"/>
    <w:rsid w:val="00C36EC1"/>
    <w:rsid w:val="00C56618"/>
    <w:rsid w:val="00C65415"/>
    <w:rsid w:val="00C72E7A"/>
    <w:rsid w:val="00CD1B08"/>
    <w:rsid w:val="00CF6966"/>
    <w:rsid w:val="00D05D7C"/>
    <w:rsid w:val="00D232D0"/>
    <w:rsid w:val="00D33FF6"/>
    <w:rsid w:val="00D363A4"/>
    <w:rsid w:val="00D72F9C"/>
    <w:rsid w:val="00D810D2"/>
    <w:rsid w:val="00DA16FD"/>
    <w:rsid w:val="00DA396F"/>
    <w:rsid w:val="00DC6BF2"/>
    <w:rsid w:val="00DE6E2E"/>
    <w:rsid w:val="00DF04E4"/>
    <w:rsid w:val="00E51EFE"/>
    <w:rsid w:val="00E77969"/>
    <w:rsid w:val="00E933F7"/>
    <w:rsid w:val="00EA08ED"/>
    <w:rsid w:val="00EB0916"/>
    <w:rsid w:val="00EE6721"/>
    <w:rsid w:val="00F10841"/>
    <w:rsid w:val="00F238C5"/>
    <w:rsid w:val="00FA3C65"/>
    <w:rsid w:val="00FC503A"/>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FC003"/>
  <w15:docId w15:val="{D3C4360B-9FE1-4B40-A435-A67C7320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BE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3F7"/>
    <w:pPr>
      <w:spacing w:before="100" w:beforeAutospacing="1" w:after="100" w:afterAutospacing="1"/>
    </w:pPr>
  </w:style>
  <w:style w:type="paragraph" w:styleId="ListParagraph">
    <w:name w:val="List Paragraph"/>
    <w:basedOn w:val="Normal"/>
    <w:uiPriority w:val="34"/>
    <w:qFormat/>
    <w:rsid w:val="005B721F"/>
    <w:pPr>
      <w:ind w:left="720"/>
      <w:contextualSpacing/>
    </w:pPr>
    <w:rPr>
      <w:lang w:val="en-GB" w:eastAsia="en-GB"/>
    </w:rPr>
  </w:style>
  <w:style w:type="character" w:styleId="Hyperlink">
    <w:name w:val="Hyperlink"/>
    <w:basedOn w:val="DefaultParagraphFont"/>
    <w:uiPriority w:val="99"/>
    <w:semiHidden/>
    <w:unhideWhenUsed/>
    <w:rsid w:val="001B7BEE"/>
    <w:rPr>
      <w:color w:val="0000FF"/>
      <w:u w:val="single"/>
    </w:rPr>
  </w:style>
  <w:style w:type="character" w:styleId="FollowedHyperlink">
    <w:name w:val="FollowedHyperlink"/>
    <w:basedOn w:val="DefaultParagraphFont"/>
    <w:semiHidden/>
    <w:unhideWhenUsed/>
    <w:rsid w:val="001B7BEE"/>
    <w:rPr>
      <w:color w:val="800080" w:themeColor="followedHyperlink"/>
      <w:u w:val="single"/>
    </w:rPr>
  </w:style>
  <w:style w:type="paragraph" w:styleId="Header">
    <w:name w:val="header"/>
    <w:basedOn w:val="Normal"/>
    <w:link w:val="HeaderChar"/>
    <w:unhideWhenUsed/>
    <w:rsid w:val="00A6642F"/>
    <w:pPr>
      <w:tabs>
        <w:tab w:val="center" w:pos="4320"/>
        <w:tab w:val="right" w:pos="8640"/>
      </w:tabs>
    </w:pPr>
  </w:style>
  <w:style w:type="character" w:customStyle="1" w:styleId="HeaderChar">
    <w:name w:val="Header Char"/>
    <w:basedOn w:val="DefaultParagraphFont"/>
    <w:link w:val="Header"/>
    <w:rsid w:val="00A6642F"/>
    <w:rPr>
      <w:sz w:val="24"/>
      <w:szCs w:val="24"/>
      <w:lang w:val="en-US" w:eastAsia="en-US"/>
    </w:rPr>
  </w:style>
  <w:style w:type="paragraph" w:styleId="Footer">
    <w:name w:val="footer"/>
    <w:basedOn w:val="Normal"/>
    <w:link w:val="FooterChar"/>
    <w:unhideWhenUsed/>
    <w:rsid w:val="00A6642F"/>
    <w:pPr>
      <w:tabs>
        <w:tab w:val="center" w:pos="4320"/>
        <w:tab w:val="right" w:pos="8640"/>
      </w:tabs>
    </w:pPr>
  </w:style>
  <w:style w:type="character" w:customStyle="1" w:styleId="FooterChar">
    <w:name w:val="Footer Char"/>
    <w:basedOn w:val="DefaultParagraphFont"/>
    <w:link w:val="Footer"/>
    <w:rsid w:val="00A6642F"/>
    <w:rPr>
      <w:sz w:val="24"/>
      <w:szCs w:val="24"/>
      <w:lang w:val="en-US" w:eastAsia="en-US"/>
    </w:rPr>
  </w:style>
  <w:style w:type="paragraph" w:styleId="BalloonText">
    <w:name w:val="Balloon Text"/>
    <w:basedOn w:val="Normal"/>
    <w:link w:val="BalloonTextChar"/>
    <w:semiHidden/>
    <w:unhideWhenUsed/>
    <w:rsid w:val="00A6642F"/>
    <w:rPr>
      <w:rFonts w:ascii="Lucida Grande" w:hAnsi="Lucida Grande" w:cs="Lucida Grande"/>
      <w:sz w:val="18"/>
      <w:szCs w:val="18"/>
    </w:rPr>
  </w:style>
  <w:style w:type="character" w:customStyle="1" w:styleId="BalloonTextChar">
    <w:name w:val="Balloon Text Char"/>
    <w:basedOn w:val="DefaultParagraphFont"/>
    <w:link w:val="BalloonText"/>
    <w:semiHidden/>
    <w:rsid w:val="00A6642F"/>
    <w:rPr>
      <w:rFonts w:ascii="Lucida Grande" w:hAnsi="Lucida Grande" w:cs="Lucida Grande"/>
      <w:sz w:val="18"/>
      <w:szCs w:val="18"/>
      <w:lang w:val="en-US" w:eastAsia="en-US"/>
    </w:rPr>
  </w:style>
  <w:style w:type="character" w:styleId="CommentReference">
    <w:name w:val="annotation reference"/>
    <w:basedOn w:val="DefaultParagraphFont"/>
    <w:semiHidden/>
    <w:unhideWhenUsed/>
    <w:rsid w:val="00A6642F"/>
    <w:rPr>
      <w:sz w:val="18"/>
      <w:szCs w:val="18"/>
    </w:rPr>
  </w:style>
  <w:style w:type="paragraph" w:styleId="CommentText">
    <w:name w:val="annotation text"/>
    <w:basedOn w:val="Normal"/>
    <w:link w:val="CommentTextChar"/>
    <w:semiHidden/>
    <w:unhideWhenUsed/>
    <w:rsid w:val="00A6642F"/>
  </w:style>
  <w:style w:type="character" w:customStyle="1" w:styleId="CommentTextChar">
    <w:name w:val="Comment Text Char"/>
    <w:basedOn w:val="DefaultParagraphFont"/>
    <w:link w:val="CommentText"/>
    <w:semiHidden/>
    <w:rsid w:val="00A6642F"/>
    <w:rPr>
      <w:sz w:val="24"/>
      <w:szCs w:val="24"/>
      <w:lang w:val="en-US" w:eastAsia="en-US"/>
    </w:rPr>
  </w:style>
  <w:style w:type="paragraph" w:styleId="CommentSubject">
    <w:name w:val="annotation subject"/>
    <w:basedOn w:val="CommentText"/>
    <w:next w:val="CommentText"/>
    <w:link w:val="CommentSubjectChar"/>
    <w:semiHidden/>
    <w:unhideWhenUsed/>
    <w:rsid w:val="00A6642F"/>
    <w:rPr>
      <w:b/>
      <w:bCs/>
      <w:sz w:val="20"/>
      <w:szCs w:val="20"/>
    </w:rPr>
  </w:style>
  <w:style w:type="character" w:customStyle="1" w:styleId="CommentSubjectChar">
    <w:name w:val="Comment Subject Char"/>
    <w:basedOn w:val="CommentTextChar"/>
    <w:link w:val="CommentSubject"/>
    <w:semiHidden/>
    <w:rsid w:val="00A6642F"/>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124920">
      <w:bodyDiv w:val="1"/>
      <w:marLeft w:val="0"/>
      <w:marRight w:val="0"/>
      <w:marTop w:val="0"/>
      <w:marBottom w:val="0"/>
      <w:divBdr>
        <w:top w:val="none" w:sz="0" w:space="0" w:color="auto"/>
        <w:left w:val="none" w:sz="0" w:space="0" w:color="auto"/>
        <w:bottom w:val="none" w:sz="0" w:space="0" w:color="auto"/>
        <w:right w:val="none" w:sz="0" w:space="0" w:color="auto"/>
      </w:divBdr>
    </w:div>
    <w:div w:id="962275409">
      <w:bodyDiv w:val="1"/>
      <w:marLeft w:val="0"/>
      <w:marRight w:val="0"/>
      <w:marTop w:val="0"/>
      <w:marBottom w:val="0"/>
      <w:divBdr>
        <w:top w:val="none" w:sz="0" w:space="0" w:color="auto"/>
        <w:left w:val="none" w:sz="0" w:space="0" w:color="auto"/>
        <w:bottom w:val="none" w:sz="0" w:space="0" w:color="auto"/>
        <w:right w:val="none" w:sz="0" w:space="0" w:color="auto"/>
      </w:divBdr>
    </w:div>
    <w:div w:id="1270160639">
      <w:bodyDiv w:val="1"/>
      <w:marLeft w:val="0"/>
      <w:marRight w:val="0"/>
      <w:marTop w:val="0"/>
      <w:marBottom w:val="0"/>
      <w:divBdr>
        <w:top w:val="none" w:sz="0" w:space="0" w:color="auto"/>
        <w:left w:val="none" w:sz="0" w:space="0" w:color="auto"/>
        <w:bottom w:val="none" w:sz="0" w:space="0" w:color="auto"/>
        <w:right w:val="none" w:sz="0" w:space="0" w:color="auto"/>
      </w:divBdr>
    </w:div>
    <w:div w:id="1411733011">
      <w:bodyDiv w:val="1"/>
      <w:marLeft w:val="0"/>
      <w:marRight w:val="0"/>
      <w:marTop w:val="0"/>
      <w:marBottom w:val="0"/>
      <w:divBdr>
        <w:top w:val="none" w:sz="0" w:space="0" w:color="auto"/>
        <w:left w:val="none" w:sz="0" w:space="0" w:color="auto"/>
        <w:bottom w:val="none" w:sz="0" w:space="0" w:color="auto"/>
        <w:right w:val="none" w:sz="0" w:space="0" w:color="auto"/>
      </w:divBdr>
    </w:div>
    <w:div w:id="1835411669">
      <w:bodyDiv w:val="1"/>
      <w:marLeft w:val="0"/>
      <w:marRight w:val="0"/>
      <w:marTop w:val="0"/>
      <w:marBottom w:val="0"/>
      <w:divBdr>
        <w:top w:val="none" w:sz="0" w:space="0" w:color="auto"/>
        <w:left w:val="none" w:sz="0" w:space="0" w:color="auto"/>
        <w:bottom w:val="none" w:sz="0" w:space="0" w:color="auto"/>
        <w:right w:val="none" w:sz="0" w:space="0" w:color="auto"/>
      </w:divBdr>
      <w:divsChild>
        <w:div w:id="313461325">
          <w:marLeft w:val="0"/>
          <w:marRight w:val="0"/>
          <w:marTop w:val="0"/>
          <w:marBottom w:val="0"/>
          <w:divBdr>
            <w:top w:val="none" w:sz="0" w:space="0" w:color="auto"/>
            <w:left w:val="none" w:sz="0" w:space="0" w:color="auto"/>
            <w:bottom w:val="none" w:sz="0" w:space="0" w:color="auto"/>
            <w:right w:val="none" w:sz="0" w:space="0" w:color="auto"/>
          </w:divBdr>
        </w:div>
        <w:div w:id="649789622">
          <w:marLeft w:val="0"/>
          <w:marRight w:val="0"/>
          <w:marTop w:val="0"/>
          <w:marBottom w:val="0"/>
          <w:divBdr>
            <w:top w:val="none" w:sz="0" w:space="0" w:color="auto"/>
            <w:left w:val="none" w:sz="0" w:space="0" w:color="auto"/>
            <w:bottom w:val="none" w:sz="0" w:space="0" w:color="auto"/>
            <w:right w:val="none" w:sz="0" w:space="0" w:color="auto"/>
          </w:divBdr>
        </w:div>
        <w:div w:id="1626041896">
          <w:marLeft w:val="0"/>
          <w:marRight w:val="0"/>
          <w:marTop w:val="0"/>
          <w:marBottom w:val="0"/>
          <w:divBdr>
            <w:top w:val="none" w:sz="0" w:space="0" w:color="auto"/>
            <w:left w:val="none" w:sz="0" w:space="0" w:color="auto"/>
            <w:bottom w:val="none" w:sz="0" w:space="0" w:color="auto"/>
            <w:right w:val="none" w:sz="0" w:space="0" w:color="auto"/>
          </w:divBdr>
        </w:div>
        <w:div w:id="592207837">
          <w:marLeft w:val="0"/>
          <w:marRight w:val="0"/>
          <w:marTop w:val="0"/>
          <w:marBottom w:val="0"/>
          <w:divBdr>
            <w:top w:val="none" w:sz="0" w:space="0" w:color="auto"/>
            <w:left w:val="none" w:sz="0" w:space="0" w:color="auto"/>
            <w:bottom w:val="none" w:sz="0" w:space="0" w:color="auto"/>
            <w:right w:val="none" w:sz="0" w:space="0" w:color="auto"/>
          </w:divBdr>
        </w:div>
        <w:div w:id="1247770135">
          <w:marLeft w:val="0"/>
          <w:marRight w:val="0"/>
          <w:marTop w:val="0"/>
          <w:marBottom w:val="0"/>
          <w:divBdr>
            <w:top w:val="none" w:sz="0" w:space="0" w:color="auto"/>
            <w:left w:val="none" w:sz="0" w:space="0" w:color="auto"/>
            <w:bottom w:val="none" w:sz="0" w:space="0" w:color="auto"/>
            <w:right w:val="none" w:sz="0" w:space="0" w:color="auto"/>
          </w:divBdr>
        </w:div>
        <w:div w:id="1971478184">
          <w:marLeft w:val="0"/>
          <w:marRight w:val="0"/>
          <w:marTop w:val="0"/>
          <w:marBottom w:val="0"/>
          <w:divBdr>
            <w:top w:val="none" w:sz="0" w:space="0" w:color="auto"/>
            <w:left w:val="none" w:sz="0" w:space="0" w:color="auto"/>
            <w:bottom w:val="none" w:sz="0" w:space="0" w:color="auto"/>
            <w:right w:val="none" w:sz="0" w:space="0" w:color="auto"/>
          </w:divBdr>
        </w:div>
        <w:div w:id="87510746">
          <w:marLeft w:val="0"/>
          <w:marRight w:val="0"/>
          <w:marTop w:val="0"/>
          <w:marBottom w:val="0"/>
          <w:divBdr>
            <w:top w:val="none" w:sz="0" w:space="0" w:color="auto"/>
            <w:left w:val="none" w:sz="0" w:space="0" w:color="auto"/>
            <w:bottom w:val="none" w:sz="0" w:space="0" w:color="auto"/>
            <w:right w:val="none" w:sz="0" w:space="0" w:color="auto"/>
          </w:divBdr>
        </w:div>
        <w:div w:id="867719509">
          <w:marLeft w:val="0"/>
          <w:marRight w:val="0"/>
          <w:marTop w:val="0"/>
          <w:marBottom w:val="0"/>
          <w:divBdr>
            <w:top w:val="none" w:sz="0" w:space="0" w:color="auto"/>
            <w:left w:val="none" w:sz="0" w:space="0" w:color="auto"/>
            <w:bottom w:val="none" w:sz="0" w:space="0" w:color="auto"/>
            <w:right w:val="none" w:sz="0" w:space="0" w:color="auto"/>
          </w:divBdr>
        </w:div>
        <w:div w:id="893850649">
          <w:marLeft w:val="0"/>
          <w:marRight w:val="0"/>
          <w:marTop w:val="0"/>
          <w:marBottom w:val="0"/>
          <w:divBdr>
            <w:top w:val="none" w:sz="0" w:space="0" w:color="auto"/>
            <w:left w:val="none" w:sz="0" w:space="0" w:color="auto"/>
            <w:bottom w:val="none" w:sz="0" w:space="0" w:color="auto"/>
            <w:right w:val="none" w:sz="0" w:space="0" w:color="auto"/>
          </w:divBdr>
        </w:div>
        <w:div w:id="344407044">
          <w:marLeft w:val="0"/>
          <w:marRight w:val="0"/>
          <w:marTop w:val="0"/>
          <w:marBottom w:val="0"/>
          <w:divBdr>
            <w:top w:val="none" w:sz="0" w:space="0" w:color="auto"/>
            <w:left w:val="none" w:sz="0" w:space="0" w:color="auto"/>
            <w:bottom w:val="none" w:sz="0" w:space="0" w:color="auto"/>
            <w:right w:val="none" w:sz="0" w:space="0" w:color="auto"/>
          </w:divBdr>
        </w:div>
        <w:div w:id="1872187475">
          <w:marLeft w:val="0"/>
          <w:marRight w:val="0"/>
          <w:marTop w:val="0"/>
          <w:marBottom w:val="0"/>
          <w:divBdr>
            <w:top w:val="none" w:sz="0" w:space="0" w:color="auto"/>
            <w:left w:val="none" w:sz="0" w:space="0" w:color="auto"/>
            <w:bottom w:val="none" w:sz="0" w:space="0" w:color="auto"/>
            <w:right w:val="none" w:sz="0" w:space="0" w:color="auto"/>
          </w:divBdr>
        </w:div>
        <w:div w:id="603997704">
          <w:marLeft w:val="0"/>
          <w:marRight w:val="0"/>
          <w:marTop w:val="0"/>
          <w:marBottom w:val="0"/>
          <w:divBdr>
            <w:top w:val="none" w:sz="0" w:space="0" w:color="auto"/>
            <w:left w:val="none" w:sz="0" w:space="0" w:color="auto"/>
            <w:bottom w:val="none" w:sz="0" w:space="0" w:color="auto"/>
            <w:right w:val="none" w:sz="0" w:space="0" w:color="auto"/>
          </w:divBdr>
        </w:div>
        <w:div w:id="1094328709">
          <w:marLeft w:val="0"/>
          <w:marRight w:val="0"/>
          <w:marTop w:val="0"/>
          <w:marBottom w:val="0"/>
          <w:divBdr>
            <w:top w:val="none" w:sz="0" w:space="0" w:color="auto"/>
            <w:left w:val="none" w:sz="0" w:space="0" w:color="auto"/>
            <w:bottom w:val="none" w:sz="0" w:space="0" w:color="auto"/>
            <w:right w:val="none" w:sz="0" w:space="0" w:color="auto"/>
          </w:divBdr>
        </w:div>
        <w:div w:id="79644417">
          <w:marLeft w:val="0"/>
          <w:marRight w:val="0"/>
          <w:marTop w:val="0"/>
          <w:marBottom w:val="0"/>
          <w:divBdr>
            <w:top w:val="none" w:sz="0" w:space="0" w:color="auto"/>
            <w:left w:val="none" w:sz="0" w:space="0" w:color="auto"/>
            <w:bottom w:val="none" w:sz="0" w:space="0" w:color="auto"/>
            <w:right w:val="none" w:sz="0" w:space="0" w:color="auto"/>
          </w:divBdr>
        </w:div>
        <w:div w:id="76756319">
          <w:marLeft w:val="0"/>
          <w:marRight w:val="0"/>
          <w:marTop w:val="0"/>
          <w:marBottom w:val="0"/>
          <w:divBdr>
            <w:top w:val="none" w:sz="0" w:space="0" w:color="auto"/>
            <w:left w:val="none" w:sz="0" w:space="0" w:color="auto"/>
            <w:bottom w:val="none" w:sz="0" w:space="0" w:color="auto"/>
            <w:right w:val="none" w:sz="0" w:space="0" w:color="auto"/>
          </w:divBdr>
        </w:div>
        <w:div w:id="440686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09/ICME.2008.4607692" TargetMode="Externa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jaradinulescu/Documents/SMU/Year%20IV/Spring%20Semester/CRCP%201192/Final%20Project/Final%20Project%20Proposal%20Worksheet_Stejara%20Dinulescu.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Final Project Proposal Worksheet_Stejara Dinulescu.dotm</Template>
  <TotalTime>0</TotalTime>
  <Pages>3</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Stejara Iulia Dinulescu</dc:creator>
  <cp:keywords/>
  <dc:description/>
  <cp:lastModifiedBy>Stejara Iulia Dinulescu</cp:lastModifiedBy>
  <cp:revision>2</cp:revision>
  <dcterms:created xsi:type="dcterms:W3CDTF">2019-04-29T03:05:00Z</dcterms:created>
  <dcterms:modified xsi:type="dcterms:W3CDTF">2019-04-29T03:05:00Z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